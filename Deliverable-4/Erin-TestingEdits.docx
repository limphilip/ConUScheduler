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ADB" w:rsidRPr="00296ADB" w:rsidRDefault="00296ADB" w:rsidP="0046493D">
      <w:pPr>
        <w:pBdr>
          <w:bottom w:val="single" w:sz="6" w:space="1" w:color="auto"/>
        </w:pBdr>
        <w:rPr>
          <w:ins w:id="0" w:author="Erin Benderoff" w:date="2016-04-10T22:25:00Z"/>
          <w:sz w:val="32"/>
          <w:szCs w:val="32"/>
          <w:lang w:val="en-CA"/>
          <w:rPrChange w:id="1" w:author="Erin Benderoff" w:date="2016-04-10T22:25:00Z">
            <w:rPr>
              <w:ins w:id="2" w:author="Erin Benderoff" w:date="2016-04-10T22:25:00Z"/>
              <w:sz w:val="32"/>
              <w:szCs w:val="32"/>
            </w:rPr>
          </w:rPrChange>
        </w:rPr>
      </w:pPr>
      <w:bookmarkStart w:id="3" w:name="_Ref442094366"/>
      <w:bookmarkStart w:id="4" w:name="_Toc447569629"/>
      <w:ins w:id="5" w:author="Erin Benderoff" w:date="2016-04-10T22:25:00Z">
        <w:r>
          <w:rPr>
            <w:sz w:val="32"/>
            <w:szCs w:val="32"/>
            <w:lang w:val="en-CA"/>
          </w:rPr>
          <w:t xml:space="preserve">Hi Claudia! I turned on track changes so you can see the things I changed. </w:t>
        </w:r>
      </w:ins>
      <w:ins w:id="6" w:author="Erin Benderoff" w:date="2016-04-10T22:26:00Z">
        <w:r>
          <w:rPr>
            <w:sz w:val="32"/>
            <w:szCs w:val="32"/>
            <w:lang w:val="en-CA"/>
          </w:rPr>
          <w:t>Just click the vertical red bars on the left. Let me know if you have any questions ^_^</w:t>
        </w:r>
      </w:ins>
      <w:ins w:id="7" w:author="Erin Benderoff" w:date="2016-04-10T22:36:00Z">
        <w:r w:rsidR="003F2A8B">
          <w:rPr>
            <w:sz w:val="32"/>
            <w:szCs w:val="32"/>
            <w:lang w:val="en-CA"/>
          </w:rPr>
          <w:t xml:space="preserve"> --Erin</w:t>
        </w:r>
      </w:ins>
      <w:bookmarkStart w:id="8" w:name="_GoBack"/>
      <w:bookmarkEnd w:id="8"/>
    </w:p>
    <w:p w:rsidR="005B3123" w:rsidRPr="009738CB" w:rsidRDefault="00897725" w:rsidP="0046493D">
      <w:pPr>
        <w:pStyle w:val="Heading1"/>
        <w:pBdr>
          <w:bottom w:val="single" w:sz="6" w:space="1" w:color="auto"/>
        </w:pBdr>
        <w:tabs>
          <w:tab w:val="left" w:pos="2835"/>
        </w:tabs>
        <w:ind w:left="360" w:hanging="360"/>
        <w:rPr>
          <w:rFonts w:ascii="Times New Roman" w:hAnsi="Times New Roman"/>
          <w:sz w:val="32"/>
          <w:szCs w:val="32"/>
        </w:rPr>
      </w:pPr>
      <w:r w:rsidRPr="009738CB">
        <w:rPr>
          <w:rFonts w:ascii="Times New Roman" w:hAnsi="Times New Roman"/>
          <w:sz w:val="32"/>
          <w:szCs w:val="32"/>
        </w:rPr>
        <w:t>Introduction</w:t>
      </w:r>
      <w:bookmarkEnd w:id="3"/>
      <w:bookmarkEnd w:id="4"/>
      <w:r w:rsidR="005B3123" w:rsidRPr="009738CB">
        <w:rPr>
          <w:rFonts w:ascii="Times New Roman" w:hAnsi="Times New Roman"/>
        </w:rPr>
        <w:tab/>
      </w:r>
    </w:p>
    <w:p w:rsidR="00E52762" w:rsidRPr="009738CB" w:rsidRDefault="00E52762" w:rsidP="0046493D">
      <w:pPr>
        <w:tabs>
          <w:tab w:val="left" w:pos="2835"/>
        </w:tabs>
        <w:rPr>
          <w:sz w:val="22"/>
          <w:szCs w:val="22"/>
          <w:lang w:val="en-CA"/>
        </w:rPr>
      </w:pPr>
      <w:r w:rsidRPr="009738CB">
        <w:rPr>
          <w:sz w:val="22"/>
          <w:szCs w:val="22"/>
          <w:lang w:val="en-CA"/>
        </w:rPr>
        <w:tab/>
      </w:r>
    </w:p>
    <w:p w:rsidR="00897725" w:rsidRPr="009738CB" w:rsidRDefault="00E52762" w:rsidP="00E52762">
      <w:pPr>
        <w:ind w:firstLine="284"/>
        <w:rPr>
          <w:sz w:val="22"/>
          <w:szCs w:val="22"/>
          <w:lang w:val="en-US" w:eastAsia="en-US"/>
        </w:rPr>
      </w:pPr>
      <w:r w:rsidRPr="009738CB">
        <w:rPr>
          <w:sz w:val="22"/>
          <w:szCs w:val="22"/>
          <w:lang w:val="en-CA"/>
        </w:rPr>
        <w:t>The following document covers the testing involved in the system. A full breakdown of each test case is provided, accompanied by the results. This is useful information in the installation procedure of this software for any users, which is shown alongside the user manual of this section. The types of testing includes unit testing, requirement testing</w:t>
      </w:r>
      <w:ins w:id="9" w:author="Erin Benderoff" w:date="2016-04-10T16:11:00Z">
        <w:r w:rsidR="00436899">
          <w:rPr>
            <w:sz w:val="22"/>
            <w:szCs w:val="22"/>
            <w:lang w:val="en-CA"/>
          </w:rPr>
          <w:t>,</w:t>
        </w:r>
      </w:ins>
      <w:del w:id="10" w:author="Erin Benderoff" w:date="2016-04-10T16:11:00Z">
        <w:r w:rsidRPr="009738CB" w:rsidDel="00436899">
          <w:rPr>
            <w:sz w:val="22"/>
            <w:szCs w:val="22"/>
            <w:lang w:val="en-CA"/>
          </w:rPr>
          <w:delText xml:space="preserve"> </w:delText>
        </w:r>
      </w:del>
      <w:ins w:id="11" w:author="Erin Benderoff" w:date="2016-04-10T16:12:00Z">
        <w:r w:rsidR="00436899">
          <w:rPr>
            <w:sz w:val="22"/>
            <w:szCs w:val="22"/>
            <w:lang w:val="en-CA"/>
          </w:rPr>
          <w:t xml:space="preserve"> </w:t>
        </w:r>
      </w:ins>
      <w:del w:id="12" w:author="Erin Benderoff" w:date="2016-04-10T16:11:00Z">
        <w:r w:rsidRPr="009738CB" w:rsidDel="00436899">
          <w:rPr>
            <w:sz w:val="22"/>
            <w:szCs w:val="22"/>
            <w:lang w:val="en-CA"/>
          </w:rPr>
          <w:delText xml:space="preserve">and </w:delText>
        </w:r>
      </w:del>
      <w:r w:rsidRPr="009738CB">
        <w:rPr>
          <w:sz w:val="22"/>
          <w:szCs w:val="22"/>
          <w:lang w:val="en-CA"/>
        </w:rPr>
        <w:t>stress testing</w:t>
      </w:r>
      <w:ins w:id="13" w:author="Erin Benderoff" w:date="2016-04-10T16:11:00Z">
        <w:r w:rsidR="00436899">
          <w:rPr>
            <w:sz w:val="22"/>
            <w:szCs w:val="22"/>
            <w:lang w:val="en-CA"/>
          </w:rPr>
          <w:t xml:space="preserve"> and security testing</w:t>
        </w:r>
      </w:ins>
      <w:r w:rsidRPr="009738CB">
        <w:rPr>
          <w:sz w:val="22"/>
          <w:szCs w:val="22"/>
          <w:lang w:val="en-CA"/>
        </w:rPr>
        <w:t>. The final topic included is the final cost estimation of the entire project.</w:t>
      </w:r>
    </w:p>
    <w:p w:rsidR="003D2D5B" w:rsidRPr="009738CB" w:rsidRDefault="003D2D5B" w:rsidP="0046493D">
      <w:pPr>
        <w:tabs>
          <w:tab w:val="left" w:pos="2835"/>
        </w:tabs>
        <w:rPr>
          <w:i/>
          <w:color w:val="0000FF"/>
          <w:sz w:val="20"/>
          <w:lang w:val="en-US"/>
        </w:rPr>
      </w:pPr>
    </w:p>
    <w:p w:rsidR="003D2D5B" w:rsidRPr="009738CB" w:rsidRDefault="003D2D5B" w:rsidP="0046493D">
      <w:pPr>
        <w:pStyle w:val="Heading1"/>
        <w:pBdr>
          <w:bottom w:val="single" w:sz="6" w:space="1" w:color="auto"/>
        </w:pBdr>
        <w:tabs>
          <w:tab w:val="left" w:pos="2835"/>
        </w:tabs>
        <w:ind w:left="360" w:hanging="360"/>
        <w:rPr>
          <w:rFonts w:ascii="Times New Roman" w:hAnsi="Times New Roman"/>
          <w:sz w:val="32"/>
          <w:szCs w:val="32"/>
        </w:rPr>
      </w:pPr>
      <w:bookmarkStart w:id="14" w:name="_Ref442094369"/>
      <w:bookmarkStart w:id="15" w:name="_Toc447569630"/>
      <w:r w:rsidRPr="009738CB">
        <w:rPr>
          <w:rFonts w:ascii="Times New Roman" w:hAnsi="Times New Roman"/>
          <w:sz w:val="32"/>
          <w:szCs w:val="32"/>
        </w:rPr>
        <w:t>Project Description</w:t>
      </w:r>
      <w:bookmarkEnd w:id="14"/>
      <w:bookmarkEnd w:id="15"/>
    </w:p>
    <w:p w:rsidR="003D2D5B" w:rsidRPr="009738CB" w:rsidRDefault="003D2D5B" w:rsidP="009738CB">
      <w:pPr>
        <w:tabs>
          <w:tab w:val="left" w:pos="2835"/>
        </w:tabs>
      </w:pPr>
    </w:p>
    <w:p w:rsidR="003D2D5B" w:rsidRPr="009738CB" w:rsidRDefault="00690F29" w:rsidP="0046493D">
      <w:pPr>
        <w:tabs>
          <w:tab w:val="left" w:pos="2835"/>
        </w:tabs>
        <w:ind w:firstLine="360"/>
        <w:rPr>
          <w:sz w:val="22"/>
          <w:szCs w:val="22"/>
        </w:rPr>
      </w:pPr>
      <w:r w:rsidRPr="009738CB">
        <w:rPr>
          <w:sz w:val="22"/>
          <w:szCs w:val="22"/>
        </w:rPr>
        <w:t>The proposed and outlined</w:t>
      </w:r>
      <w:r w:rsidR="003D2D5B" w:rsidRPr="009738CB">
        <w:rPr>
          <w:sz w:val="22"/>
          <w:szCs w:val="22"/>
        </w:rPr>
        <w:t xml:space="preserve"> web application, known as TimeTurner, is </w:t>
      </w:r>
      <w:r w:rsidRPr="009738CB">
        <w:rPr>
          <w:sz w:val="22"/>
          <w:szCs w:val="22"/>
          <w:lang w:val="en-CA"/>
        </w:rPr>
        <w:t>designed</w:t>
      </w:r>
      <w:r w:rsidR="003D2D5B" w:rsidRPr="009738CB">
        <w:rPr>
          <w:sz w:val="22"/>
          <w:szCs w:val="22"/>
        </w:rPr>
        <w:t xml:space="preserve"> to auto-generate a student’s </w:t>
      </w:r>
      <w:r w:rsidRPr="009738CB">
        <w:rPr>
          <w:sz w:val="22"/>
          <w:szCs w:val="22"/>
          <w:lang w:val="en-CA"/>
        </w:rPr>
        <w:t xml:space="preserve">course </w:t>
      </w:r>
      <w:r w:rsidR="003D2D5B" w:rsidRPr="009738CB">
        <w:rPr>
          <w:sz w:val="22"/>
          <w:szCs w:val="22"/>
        </w:rPr>
        <w:t xml:space="preserve">sequence </w:t>
      </w:r>
      <w:r w:rsidRPr="009738CB">
        <w:rPr>
          <w:sz w:val="22"/>
          <w:szCs w:val="22"/>
          <w:lang w:val="en-CA"/>
        </w:rPr>
        <w:t xml:space="preserve">from their first semester up </w:t>
      </w:r>
      <w:r w:rsidR="003D2D5B" w:rsidRPr="009738CB">
        <w:rPr>
          <w:sz w:val="22"/>
          <w:szCs w:val="22"/>
        </w:rPr>
        <w:t>until the end of their degree. It takes</w:t>
      </w:r>
      <w:r w:rsidRPr="009738CB">
        <w:rPr>
          <w:sz w:val="22"/>
          <w:szCs w:val="22"/>
          <w:lang w:val="en-CA"/>
        </w:rPr>
        <w:t xml:space="preserve"> into account user input</w:t>
      </w:r>
      <w:r w:rsidR="003D2D5B" w:rsidRPr="009738CB">
        <w:rPr>
          <w:sz w:val="22"/>
          <w:szCs w:val="22"/>
        </w:rPr>
        <w:t xml:space="preserve"> preferences and </w:t>
      </w:r>
      <w:r w:rsidRPr="009738CB">
        <w:rPr>
          <w:sz w:val="22"/>
          <w:szCs w:val="22"/>
          <w:lang w:val="en-CA"/>
        </w:rPr>
        <w:t>and any previously completed courses or course prerequisites</w:t>
      </w:r>
      <w:r w:rsidR="003D2D5B" w:rsidRPr="009738CB">
        <w:rPr>
          <w:sz w:val="22"/>
          <w:szCs w:val="22"/>
        </w:rPr>
        <w:t xml:space="preserve"> before creating this sequence. Preferences can be made by the student and include options such as night classes or having particular days off. The application will notify the user if a certain </w:t>
      </w:r>
      <w:r w:rsidRPr="009738CB">
        <w:rPr>
          <w:sz w:val="22"/>
          <w:szCs w:val="22"/>
        </w:rPr>
        <w:t>preference</w:t>
      </w:r>
      <w:r w:rsidR="003D2D5B" w:rsidRPr="009738CB">
        <w:rPr>
          <w:sz w:val="22"/>
          <w:szCs w:val="22"/>
        </w:rPr>
        <w:t xml:space="preserve"> </w:t>
      </w:r>
      <w:r w:rsidRPr="009738CB">
        <w:rPr>
          <w:sz w:val="22"/>
          <w:szCs w:val="22"/>
          <w:lang w:val="en-CA"/>
        </w:rPr>
        <w:t>suggested</w:t>
      </w:r>
      <w:r w:rsidR="003D2D5B" w:rsidRPr="009738CB">
        <w:rPr>
          <w:sz w:val="22"/>
          <w:szCs w:val="22"/>
        </w:rPr>
        <w:t xml:space="preserve"> </w:t>
      </w:r>
      <w:r w:rsidRPr="009738CB">
        <w:rPr>
          <w:sz w:val="22"/>
          <w:szCs w:val="22"/>
          <w:lang w:val="en-CA"/>
        </w:rPr>
        <w:t>results in an impossibility or conflict in the sequence</w:t>
      </w:r>
      <w:r w:rsidR="003D2D5B" w:rsidRPr="009738CB">
        <w:rPr>
          <w:sz w:val="22"/>
          <w:szCs w:val="22"/>
        </w:rPr>
        <w:t xml:space="preserve">. This sequence generator will be able to create a sequence at any point throughout the user’s degree, if sudden </w:t>
      </w:r>
      <w:r w:rsidRPr="009738CB">
        <w:rPr>
          <w:sz w:val="22"/>
          <w:szCs w:val="22"/>
          <w:lang w:val="en-CA"/>
        </w:rPr>
        <w:t xml:space="preserve">change in </w:t>
      </w:r>
      <w:r w:rsidR="003D2D5B" w:rsidRPr="009738CB">
        <w:rPr>
          <w:sz w:val="22"/>
          <w:szCs w:val="22"/>
        </w:rPr>
        <w:t>circumstances were to arise.</w:t>
      </w:r>
    </w:p>
    <w:p w:rsidR="003D2D5B" w:rsidRPr="009738CB" w:rsidRDefault="003D2D5B" w:rsidP="0046493D">
      <w:pPr>
        <w:tabs>
          <w:tab w:val="left" w:pos="2835"/>
        </w:tabs>
        <w:ind w:firstLine="360"/>
        <w:rPr>
          <w:sz w:val="22"/>
          <w:szCs w:val="22"/>
        </w:rPr>
      </w:pPr>
    </w:p>
    <w:p w:rsidR="003D2D5B" w:rsidRPr="009738CB" w:rsidRDefault="003D2D5B" w:rsidP="0046493D">
      <w:pPr>
        <w:tabs>
          <w:tab w:val="left" w:pos="2835"/>
        </w:tabs>
        <w:ind w:firstLine="360"/>
        <w:rPr>
          <w:sz w:val="22"/>
          <w:szCs w:val="22"/>
          <w:lang w:val="en-CA"/>
        </w:rPr>
      </w:pPr>
      <w:r w:rsidRPr="009738CB">
        <w:rPr>
          <w:sz w:val="22"/>
          <w:szCs w:val="22"/>
        </w:rPr>
        <w:t xml:space="preserve">The goal of this application is to simplify the method </w:t>
      </w:r>
      <w:r w:rsidR="00690F29" w:rsidRPr="009738CB">
        <w:rPr>
          <w:sz w:val="22"/>
          <w:szCs w:val="22"/>
          <w:lang w:val="en-CA"/>
        </w:rPr>
        <w:t xml:space="preserve">with </w:t>
      </w:r>
      <w:r w:rsidRPr="009738CB">
        <w:rPr>
          <w:sz w:val="22"/>
          <w:szCs w:val="22"/>
        </w:rPr>
        <w:t xml:space="preserve">which students </w:t>
      </w:r>
      <w:r w:rsidR="00690F29" w:rsidRPr="009738CB">
        <w:rPr>
          <w:sz w:val="22"/>
          <w:szCs w:val="22"/>
          <w:lang w:val="en-CA"/>
        </w:rPr>
        <w:t>may</w:t>
      </w:r>
      <w:r w:rsidRPr="009738CB">
        <w:rPr>
          <w:sz w:val="22"/>
          <w:szCs w:val="22"/>
        </w:rPr>
        <w:t xml:space="preserve"> decide </w:t>
      </w:r>
      <w:r w:rsidR="00690F29" w:rsidRPr="009738CB">
        <w:rPr>
          <w:sz w:val="22"/>
          <w:szCs w:val="22"/>
          <w:lang w:val="en-CA"/>
        </w:rPr>
        <w:t xml:space="preserve">and schedule </w:t>
      </w:r>
      <w:r w:rsidRPr="009738CB">
        <w:rPr>
          <w:sz w:val="22"/>
          <w:szCs w:val="22"/>
        </w:rPr>
        <w:t>their courses. If a course must be redone, the generator can decide what</w:t>
      </w:r>
      <w:r w:rsidR="00690F29" w:rsidRPr="009738CB">
        <w:rPr>
          <w:sz w:val="22"/>
          <w:szCs w:val="22"/>
          <w:lang w:val="en-CA"/>
        </w:rPr>
        <w:t xml:space="preserve"> other courses</w:t>
      </w:r>
      <w:r w:rsidRPr="009738CB">
        <w:rPr>
          <w:sz w:val="22"/>
          <w:szCs w:val="22"/>
        </w:rPr>
        <w:t xml:space="preserve"> should move where in regards to the remaining courses</w:t>
      </w:r>
      <w:r w:rsidR="00690F29" w:rsidRPr="009738CB">
        <w:rPr>
          <w:sz w:val="22"/>
          <w:szCs w:val="22"/>
          <w:lang w:val="en-CA"/>
        </w:rPr>
        <w:t xml:space="preserve"> to be completed</w:t>
      </w:r>
      <w:r w:rsidRPr="009738CB">
        <w:rPr>
          <w:sz w:val="22"/>
          <w:szCs w:val="22"/>
        </w:rPr>
        <w:t>, which can be done in seconds, rather than hours. It saves the time of the user, in a simple and efficient manner.</w:t>
      </w:r>
      <w:r w:rsidR="00690F29" w:rsidRPr="009738CB">
        <w:rPr>
          <w:sz w:val="22"/>
          <w:szCs w:val="22"/>
          <w:lang w:val="en-CA"/>
        </w:rPr>
        <w:t xml:space="preserve"> Ultimately, the system’s end goal will be to simplify a student’s task of creating their own course schedule in order to allow students to redirect their time to other more important activities, thus making course registration much simpler, quicker, and easier.</w:t>
      </w:r>
    </w:p>
    <w:p w:rsidR="003D2D5B" w:rsidRPr="009738CB" w:rsidRDefault="003D2D5B" w:rsidP="0046493D">
      <w:pPr>
        <w:tabs>
          <w:tab w:val="left" w:pos="2835"/>
        </w:tabs>
        <w:rPr>
          <w:lang w:val="en-US" w:eastAsia="en-US"/>
        </w:rPr>
      </w:pPr>
    </w:p>
    <w:p w:rsidR="00B67662" w:rsidRPr="009738CB" w:rsidRDefault="00BC45AA" w:rsidP="0046493D">
      <w:pPr>
        <w:pStyle w:val="Heading1"/>
        <w:pBdr>
          <w:bottom w:val="single" w:sz="6" w:space="1" w:color="auto"/>
        </w:pBdr>
        <w:tabs>
          <w:tab w:val="left" w:pos="2835"/>
        </w:tabs>
        <w:ind w:left="360" w:hanging="360"/>
        <w:rPr>
          <w:rFonts w:ascii="Times New Roman" w:hAnsi="Times New Roman"/>
          <w:sz w:val="32"/>
          <w:szCs w:val="32"/>
        </w:rPr>
      </w:pPr>
      <w:bookmarkStart w:id="16" w:name="_Toc447569631"/>
      <w:r w:rsidRPr="009738CB">
        <w:rPr>
          <w:rFonts w:ascii="Times New Roman" w:hAnsi="Times New Roman"/>
          <w:sz w:val="32"/>
          <w:szCs w:val="32"/>
        </w:rPr>
        <w:t>Testing Report</w:t>
      </w:r>
      <w:bookmarkEnd w:id="16"/>
    </w:p>
    <w:p w:rsidR="009E4A95" w:rsidRDefault="00BC45AA" w:rsidP="0046493D">
      <w:pPr>
        <w:pStyle w:val="Heading2"/>
        <w:tabs>
          <w:tab w:val="left" w:pos="2835"/>
        </w:tabs>
        <w:rPr>
          <w:ins w:id="17" w:author="Erin Benderoff" w:date="2016-04-10T16:12:00Z"/>
          <w:rFonts w:ascii="Times New Roman" w:hAnsi="Times New Roman"/>
          <w:color w:val="1F4E79" w:themeColor="accent1" w:themeShade="80"/>
          <w:sz w:val="28"/>
          <w:szCs w:val="28"/>
        </w:rPr>
      </w:pPr>
      <w:bookmarkStart w:id="18" w:name="_Toc447569632"/>
      <w:r w:rsidRPr="009738CB">
        <w:rPr>
          <w:rFonts w:ascii="Times New Roman" w:hAnsi="Times New Roman"/>
          <w:color w:val="1F4E79" w:themeColor="accent1" w:themeShade="80"/>
          <w:sz w:val="28"/>
          <w:szCs w:val="28"/>
        </w:rPr>
        <w:t>Test Coverage</w:t>
      </w:r>
      <w:bookmarkEnd w:id="18"/>
      <w:r w:rsidRPr="009738CB">
        <w:rPr>
          <w:rFonts w:ascii="Times New Roman" w:hAnsi="Times New Roman"/>
          <w:color w:val="1F4E79" w:themeColor="accent1" w:themeShade="80"/>
          <w:sz w:val="28"/>
          <w:szCs w:val="28"/>
        </w:rPr>
        <w:t xml:space="preserve"> </w:t>
      </w:r>
    </w:p>
    <w:p w:rsidR="00031D1B" w:rsidRDefault="00031D1B" w:rsidP="00031D1B">
      <w:pPr>
        <w:rPr>
          <w:ins w:id="19" w:author="Erin Benderoff" w:date="2016-04-10T16:13:00Z"/>
          <w:lang w:val="en-US" w:eastAsia="en-US"/>
        </w:rPr>
        <w:pPrChange w:id="20" w:author="Erin Benderoff" w:date="2016-04-10T16:12:00Z">
          <w:pPr>
            <w:pStyle w:val="Heading2"/>
            <w:tabs>
              <w:tab w:val="left" w:pos="2835"/>
            </w:tabs>
          </w:pPr>
        </w:pPrChange>
      </w:pPr>
    </w:p>
    <w:p w:rsidR="00031D1B" w:rsidRPr="00031D1B" w:rsidRDefault="00031D1B" w:rsidP="00031D1B">
      <w:pPr>
        <w:ind w:firstLine="284"/>
        <w:rPr>
          <w:lang w:val="en-US" w:eastAsia="en-US"/>
          <w:rPrChange w:id="21" w:author="Erin Benderoff" w:date="2016-04-10T16:12:00Z">
            <w:rPr>
              <w:rFonts w:ascii="Times New Roman" w:hAnsi="Times New Roman"/>
              <w:color w:val="1F4E79" w:themeColor="accent1" w:themeShade="80"/>
              <w:sz w:val="28"/>
              <w:szCs w:val="28"/>
            </w:rPr>
          </w:rPrChange>
        </w:rPr>
        <w:pPrChange w:id="22" w:author="Erin Benderoff" w:date="2016-04-10T16:20:00Z">
          <w:pPr>
            <w:pStyle w:val="Heading2"/>
            <w:tabs>
              <w:tab w:val="left" w:pos="2835"/>
            </w:tabs>
          </w:pPr>
        </w:pPrChange>
      </w:pPr>
      <w:ins w:id="23" w:author="Erin Benderoff" w:date="2016-04-10T16:13:00Z">
        <w:r>
          <w:rPr>
            <w:lang w:val="en-US" w:eastAsia="en-US"/>
          </w:rPr>
          <w:t xml:space="preserve">While it is ideal to test every single item and every possible requirement of a system, </w:t>
        </w:r>
      </w:ins>
      <w:ins w:id="24" w:author="Erin Benderoff" w:date="2016-04-10T16:14:00Z">
        <w:r>
          <w:rPr>
            <w:lang w:val="en-US" w:eastAsia="en-US"/>
          </w:rPr>
          <w:t xml:space="preserve">this is often impossible due to time and budget constraints. </w:t>
        </w:r>
        <w:r>
          <w:rPr>
            <w:lang w:val="en-US" w:eastAsia="en-US"/>
          </w:rPr>
          <w:t>In this section, we describe which items of the system were tested</w:t>
        </w:r>
      </w:ins>
      <w:ins w:id="25" w:author="Erin Benderoff" w:date="2016-04-10T16:19:00Z">
        <w:r>
          <w:rPr>
            <w:lang w:val="en-US" w:eastAsia="en-US"/>
          </w:rPr>
          <w:t>, why it was important to test them and which tools were used for testing. We also describe which items were not tested, yet would have been tested give</w:t>
        </w:r>
      </w:ins>
      <w:ins w:id="26" w:author="Erin Benderoff" w:date="2016-04-10T16:20:00Z">
        <w:r>
          <w:rPr>
            <w:lang w:val="en-US" w:eastAsia="en-US"/>
          </w:rPr>
          <w:t xml:space="preserve">n more time and/or money. </w:t>
        </w:r>
      </w:ins>
    </w:p>
    <w:p w:rsidR="009E4A95" w:rsidRPr="009738CB" w:rsidRDefault="00BC45AA" w:rsidP="0046493D">
      <w:pPr>
        <w:pStyle w:val="numberedsubsub"/>
        <w:tabs>
          <w:tab w:val="left" w:pos="2835"/>
        </w:tabs>
      </w:pPr>
      <w:bookmarkStart w:id="27" w:name="_Toc447569633"/>
      <w:r w:rsidRPr="009738CB">
        <w:lastRenderedPageBreak/>
        <w:t>Tested Items</w:t>
      </w:r>
      <w:bookmarkEnd w:id="27"/>
    </w:p>
    <w:p w:rsidR="009268E6" w:rsidRPr="009738CB" w:rsidRDefault="009268E6" w:rsidP="009268E6">
      <w:pPr>
        <w:pStyle w:val="numberedsubsubsub"/>
      </w:pPr>
      <w:bookmarkStart w:id="28" w:name="_Toc447569634"/>
      <w:r w:rsidRPr="009738CB">
        <w:t>Unit Testing:</w:t>
      </w:r>
      <w:bookmarkEnd w:id="28"/>
    </w:p>
    <w:p w:rsidR="009268E6" w:rsidRPr="009738CB" w:rsidRDefault="009268E6" w:rsidP="009268E6">
      <w:pPr>
        <w:pStyle w:val="Erin"/>
        <w:rPr>
          <w:rFonts w:cs="Times New Roman"/>
          <w:lang w:val="en-US"/>
        </w:rPr>
      </w:pPr>
    </w:p>
    <w:p w:rsidR="0049756D" w:rsidRPr="009738CB" w:rsidRDefault="0049756D" w:rsidP="0049756D">
      <w:pPr>
        <w:pStyle w:val="Erin"/>
        <w:rPr>
          <w:rFonts w:cs="Times New Roman"/>
          <w:sz w:val="22"/>
          <w:lang w:val="en-US"/>
        </w:rPr>
      </w:pPr>
      <w:r w:rsidRPr="009738CB">
        <w:rPr>
          <w:rFonts w:cs="Times New Roman"/>
          <w:sz w:val="22"/>
          <w:lang w:val="en-US"/>
        </w:rPr>
        <w:t xml:space="preserve">Unit testing focuses on testing small units of code at a time. It breaks the system down into its individual classes or methods and tests them each separately. Unit testing is important for making sure each piece of an application works as expected, so that these pieces can then be combined with other parts of the application in order to ultimately have a full working system. </w:t>
      </w:r>
    </w:p>
    <w:p w:rsidR="0049756D" w:rsidRPr="009738CB" w:rsidRDefault="0049756D" w:rsidP="0049756D">
      <w:pPr>
        <w:pStyle w:val="Erin"/>
        <w:rPr>
          <w:rFonts w:cs="Times New Roman"/>
          <w:sz w:val="22"/>
          <w:lang w:val="en-US"/>
        </w:rPr>
      </w:pPr>
    </w:p>
    <w:p w:rsidR="005C681E" w:rsidRDefault="0049756D" w:rsidP="005C681E">
      <w:pPr>
        <w:pStyle w:val="Erin"/>
        <w:rPr>
          <w:ins w:id="29" w:author="Erin Benderoff" w:date="2016-04-10T16:08:00Z"/>
          <w:rFonts w:cs="Times New Roman"/>
          <w:sz w:val="22"/>
          <w:lang w:val="en-US"/>
        </w:rPr>
      </w:pPr>
      <w:r w:rsidRPr="009738CB">
        <w:rPr>
          <w:rFonts w:cs="Times New Roman"/>
          <w:sz w:val="22"/>
          <w:lang w:val="en-US"/>
        </w:rPr>
        <w:tab/>
      </w:r>
      <w:ins w:id="30" w:author="Erin Benderoff" w:date="2016-04-10T16:08:00Z">
        <w:r w:rsidR="005C681E" w:rsidRPr="009738CB">
          <w:rPr>
            <w:rFonts w:cs="Times New Roman"/>
            <w:sz w:val="22"/>
            <w:lang w:val="en-US"/>
          </w:rPr>
          <w:t xml:space="preserve">Here, Unit testing was done using </w:t>
        </w:r>
        <w:proofErr w:type="spellStart"/>
        <w:r w:rsidR="005C681E" w:rsidRPr="009738CB">
          <w:rPr>
            <w:rFonts w:cs="Times New Roman"/>
            <w:sz w:val="22"/>
            <w:lang w:val="en-US"/>
          </w:rPr>
          <w:t>PHPUnit</w:t>
        </w:r>
        <w:proofErr w:type="spellEnd"/>
        <w:r w:rsidR="005C681E" w:rsidRPr="009738CB">
          <w:rPr>
            <w:rFonts w:cs="Times New Roman"/>
            <w:sz w:val="22"/>
            <w:lang w:val="en-US"/>
          </w:rPr>
          <w:t xml:space="preserve"> 5.3. We performed unit tests on </w:t>
        </w:r>
        <w:r w:rsidR="005C681E">
          <w:rPr>
            <w:rFonts w:cs="Times New Roman"/>
            <w:sz w:val="22"/>
            <w:lang w:val="en-US"/>
          </w:rPr>
          <w:t xml:space="preserve">two of the model classes in our system, described below: </w:t>
        </w:r>
      </w:ins>
    </w:p>
    <w:p w:rsidR="005C681E" w:rsidRDefault="005C681E" w:rsidP="005C681E">
      <w:pPr>
        <w:pStyle w:val="Erin"/>
        <w:rPr>
          <w:ins w:id="31" w:author="Erin Benderoff" w:date="2016-04-10T16:08:00Z"/>
          <w:rFonts w:cs="Times New Roman"/>
          <w:sz w:val="22"/>
          <w:lang w:val="en-US"/>
        </w:rPr>
      </w:pPr>
    </w:p>
    <w:p w:rsidR="005C681E" w:rsidRDefault="008102AE" w:rsidP="005C681E">
      <w:pPr>
        <w:pStyle w:val="Erin"/>
        <w:rPr>
          <w:ins w:id="32" w:author="Erin Benderoff" w:date="2016-04-10T16:08:00Z"/>
          <w:rFonts w:cs="Times New Roman"/>
          <w:sz w:val="22"/>
          <w:lang w:val="en-US"/>
        </w:rPr>
      </w:pPr>
      <w:ins w:id="33" w:author="Erin Benderoff" w:date="2016-04-10T16:08:00Z">
        <w:r>
          <w:rPr>
            <w:rFonts w:cs="Times New Roman"/>
            <w:sz w:val="22"/>
            <w:lang w:val="en-US"/>
          </w:rPr>
          <w:t>Tested i</w:t>
        </w:r>
        <w:r w:rsidR="005C681E">
          <w:rPr>
            <w:rFonts w:cs="Times New Roman"/>
            <w:sz w:val="22"/>
            <w:lang w:val="en-US"/>
          </w:rPr>
          <w:t>tems:</w:t>
        </w:r>
      </w:ins>
    </w:p>
    <w:p w:rsidR="005C681E" w:rsidRDefault="005C681E" w:rsidP="005C681E">
      <w:pPr>
        <w:pStyle w:val="Erin"/>
        <w:numPr>
          <w:ilvl w:val="0"/>
          <w:numId w:val="47"/>
        </w:numPr>
        <w:rPr>
          <w:ins w:id="34" w:author="Erin Benderoff" w:date="2016-04-10T16:30:00Z"/>
          <w:rFonts w:cs="Times New Roman"/>
          <w:sz w:val="22"/>
          <w:lang w:val="en-US"/>
        </w:rPr>
      </w:pPr>
      <w:proofErr w:type="spellStart"/>
      <w:ins w:id="35" w:author="Erin Benderoff" w:date="2016-04-10T16:08:00Z">
        <w:r w:rsidRPr="00031D1B">
          <w:rPr>
            <w:rFonts w:cs="Times New Roman"/>
            <w:b/>
            <w:sz w:val="22"/>
            <w:lang w:val="en-US"/>
            <w:rPrChange w:id="36" w:author="Erin Benderoff" w:date="2016-04-10T16:20:00Z">
              <w:rPr>
                <w:rFonts w:cs="Times New Roman"/>
                <w:sz w:val="22"/>
                <w:lang w:val="en-US"/>
              </w:rPr>
            </w:rPrChange>
          </w:rPr>
          <w:t>LoginForm</w:t>
        </w:r>
        <w:proofErr w:type="spellEnd"/>
        <w:r w:rsidRPr="00031D1B">
          <w:rPr>
            <w:rFonts w:cs="Times New Roman"/>
            <w:b/>
            <w:sz w:val="22"/>
            <w:lang w:val="en-US"/>
            <w:rPrChange w:id="37" w:author="Erin Benderoff" w:date="2016-04-10T16:20:00Z">
              <w:rPr>
                <w:rFonts w:cs="Times New Roman"/>
                <w:sz w:val="22"/>
                <w:lang w:val="en-US"/>
              </w:rPr>
            </w:rPrChange>
          </w:rPr>
          <w:t>:</w:t>
        </w:r>
        <w:r>
          <w:rPr>
            <w:rFonts w:cs="Times New Roman"/>
            <w:sz w:val="22"/>
            <w:lang w:val="en-US"/>
          </w:rPr>
          <w:t xml:space="preserve"> it was important to test the </w:t>
        </w:r>
        <w:proofErr w:type="spellStart"/>
        <w:r>
          <w:rPr>
            <w:rFonts w:cs="Times New Roman"/>
            <w:sz w:val="22"/>
            <w:lang w:val="en-US"/>
          </w:rPr>
          <w:t>LoginForm</w:t>
        </w:r>
        <w:proofErr w:type="spellEnd"/>
        <w:r>
          <w:rPr>
            <w:rFonts w:cs="Times New Roman"/>
            <w:sz w:val="22"/>
            <w:lang w:val="en-US"/>
          </w:rPr>
          <w:t xml:space="preserve"> class because this class is needed for users to access the system. Without access to the system, nothing else can be done. To test this unit, we created a </w:t>
        </w:r>
        <w:proofErr w:type="spellStart"/>
        <w:r>
          <w:rPr>
            <w:rFonts w:cs="Times New Roman"/>
            <w:sz w:val="22"/>
            <w:lang w:val="en-US"/>
          </w:rPr>
          <w:t>PHPUnit</w:t>
        </w:r>
        <w:proofErr w:type="spellEnd"/>
        <w:r>
          <w:rPr>
            <w:rFonts w:cs="Times New Roman"/>
            <w:sz w:val="22"/>
            <w:lang w:val="en-US"/>
          </w:rPr>
          <w:t xml:space="preserve"> test class calle</w:t>
        </w:r>
        <w:r w:rsidR="00073E93">
          <w:rPr>
            <w:rFonts w:cs="Times New Roman"/>
            <w:sz w:val="22"/>
            <w:lang w:val="en-US"/>
          </w:rPr>
          <w:t xml:space="preserve">d </w:t>
        </w:r>
        <w:proofErr w:type="spellStart"/>
        <w:r w:rsidR="00073E93">
          <w:rPr>
            <w:rFonts w:cs="Times New Roman"/>
            <w:sz w:val="22"/>
            <w:lang w:val="en-US"/>
          </w:rPr>
          <w:t>LoginFormTest</w:t>
        </w:r>
        <w:proofErr w:type="spellEnd"/>
        <w:r w:rsidR="00073E93">
          <w:rPr>
            <w:rFonts w:cs="Times New Roman"/>
            <w:sz w:val="22"/>
            <w:lang w:val="en-US"/>
          </w:rPr>
          <w:t>, which consists</w:t>
        </w:r>
        <w:r>
          <w:rPr>
            <w:rFonts w:cs="Times New Roman"/>
            <w:sz w:val="22"/>
            <w:lang w:val="en-US"/>
          </w:rPr>
          <w:t xml:space="preserve"> of methods to test each </w:t>
        </w:r>
        <w:r w:rsidR="00031D1B">
          <w:rPr>
            <w:rFonts w:cs="Times New Roman"/>
            <w:sz w:val="22"/>
            <w:lang w:val="en-US"/>
          </w:rPr>
          <w:t>function</w:t>
        </w:r>
        <w:r>
          <w:rPr>
            <w:rFonts w:cs="Times New Roman"/>
            <w:sz w:val="22"/>
            <w:lang w:val="en-US"/>
          </w:rPr>
          <w:t xml:space="preserve"> of t</w:t>
        </w:r>
        <w:r w:rsidR="00031D1B">
          <w:rPr>
            <w:rFonts w:cs="Times New Roman"/>
            <w:sz w:val="22"/>
            <w:lang w:val="en-US"/>
          </w:rPr>
          <w:t xml:space="preserve">he </w:t>
        </w:r>
        <w:proofErr w:type="spellStart"/>
        <w:r w:rsidR="00031D1B">
          <w:rPr>
            <w:rFonts w:cs="Times New Roman"/>
            <w:sz w:val="22"/>
            <w:lang w:val="en-US"/>
          </w:rPr>
          <w:t>LoginForm</w:t>
        </w:r>
        <w:proofErr w:type="spellEnd"/>
        <w:r w:rsidR="00031D1B">
          <w:rPr>
            <w:rFonts w:cs="Times New Roman"/>
            <w:sz w:val="22"/>
            <w:lang w:val="en-US"/>
          </w:rPr>
          <w:t xml:space="preserve"> class, as well as</w:t>
        </w:r>
        <w:r>
          <w:rPr>
            <w:rFonts w:cs="Times New Roman"/>
            <w:sz w:val="22"/>
            <w:lang w:val="en-US"/>
          </w:rPr>
          <w:t xml:space="preserve"> </w:t>
        </w:r>
      </w:ins>
      <w:ins w:id="38" w:author="Erin Benderoff" w:date="2016-04-10T16:23:00Z">
        <w:r w:rsidR="00073E93">
          <w:rPr>
            <w:rFonts w:cs="Times New Roman"/>
            <w:sz w:val="22"/>
            <w:lang w:val="en-US"/>
          </w:rPr>
          <w:t xml:space="preserve">a </w:t>
        </w:r>
      </w:ins>
      <w:proofErr w:type="spellStart"/>
      <w:ins w:id="39" w:author="Erin Benderoff" w:date="2016-04-10T16:08:00Z">
        <w:r>
          <w:rPr>
            <w:rFonts w:cs="Times New Roman"/>
            <w:sz w:val="22"/>
            <w:lang w:val="en-US"/>
          </w:rPr>
          <w:t>setUp</w:t>
        </w:r>
        <w:proofErr w:type="spellEnd"/>
        <w:r>
          <w:rPr>
            <w:rFonts w:cs="Times New Roman"/>
            <w:sz w:val="22"/>
            <w:lang w:val="en-US"/>
          </w:rPr>
          <w:t xml:space="preserve">() </w:t>
        </w:r>
      </w:ins>
      <w:ins w:id="40" w:author="Erin Benderoff" w:date="2016-04-10T16:23:00Z">
        <w:r w:rsidR="00073E93">
          <w:rPr>
            <w:rFonts w:cs="Times New Roman"/>
            <w:sz w:val="22"/>
            <w:lang w:val="en-US"/>
          </w:rPr>
          <w:t>method</w:t>
        </w:r>
      </w:ins>
      <w:ins w:id="41" w:author="Erin Benderoff" w:date="2016-04-10T16:21:00Z">
        <w:r w:rsidR="00031D1B">
          <w:rPr>
            <w:rFonts w:cs="Times New Roman"/>
            <w:sz w:val="22"/>
            <w:lang w:val="en-US"/>
          </w:rPr>
          <w:t xml:space="preserve"> that </w:t>
        </w:r>
      </w:ins>
      <w:ins w:id="42" w:author="Erin Benderoff" w:date="2016-04-10T16:23:00Z">
        <w:r w:rsidR="00073E93">
          <w:rPr>
            <w:rFonts w:cs="Times New Roman"/>
            <w:sz w:val="22"/>
            <w:lang w:val="en-US"/>
          </w:rPr>
          <w:t xml:space="preserve">creates a testable </w:t>
        </w:r>
        <w:proofErr w:type="spellStart"/>
        <w:r w:rsidR="00073E93">
          <w:rPr>
            <w:rFonts w:cs="Times New Roman"/>
            <w:sz w:val="22"/>
            <w:lang w:val="en-US"/>
          </w:rPr>
          <w:t>LoginForm</w:t>
        </w:r>
        <w:proofErr w:type="spellEnd"/>
        <w:r w:rsidR="00073E93">
          <w:rPr>
            <w:rFonts w:cs="Times New Roman"/>
            <w:sz w:val="22"/>
            <w:lang w:val="en-US"/>
          </w:rPr>
          <w:t xml:space="preserve"> object and </w:t>
        </w:r>
      </w:ins>
      <w:ins w:id="43" w:author="Erin Benderoff" w:date="2016-04-10T16:21:00Z">
        <w:r w:rsidR="00031D1B">
          <w:rPr>
            <w:rFonts w:cs="Times New Roman"/>
            <w:sz w:val="22"/>
            <w:lang w:val="en-US"/>
          </w:rPr>
          <w:t>provide</w:t>
        </w:r>
      </w:ins>
      <w:ins w:id="44" w:author="Erin Benderoff" w:date="2016-04-10T16:23:00Z">
        <w:r w:rsidR="00073E93">
          <w:rPr>
            <w:rFonts w:cs="Times New Roman"/>
            <w:sz w:val="22"/>
            <w:lang w:val="en-US"/>
          </w:rPr>
          <w:t>s</w:t>
        </w:r>
      </w:ins>
      <w:ins w:id="45" w:author="Erin Benderoff" w:date="2016-04-10T16:21:00Z">
        <w:r w:rsidR="00031D1B">
          <w:rPr>
            <w:rFonts w:cs="Times New Roman"/>
            <w:sz w:val="22"/>
            <w:lang w:val="en-US"/>
          </w:rPr>
          <w:t xml:space="preserve"> </w:t>
        </w:r>
      </w:ins>
      <w:ins w:id="46" w:author="Erin Benderoff" w:date="2016-04-10T16:22:00Z">
        <w:r w:rsidR="00031D1B">
          <w:rPr>
            <w:rFonts w:cs="Times New Roman"/>
            <w:sz w:val="22"/>
            <w:lang w:val="en-US"/>
          </w:rPr>
          <w:t xml:space="preserve">sample input (username and password) for the form. </w:t>
        </w:r>
      </w:ins>
    </w:p>
    <w:p w:rsidR="00073E93" w:rsidRDefault="00073E93" w:rsidP="00073E93">
      <w:pPr>
        <w:pStyle w:val="Erin"/>
        <w:ind w:left="720"/>
        <w:rPr>
          <w:ins w:id="47" w:author="Erin Benderoff" w:date="2016-04-10T16:24:00Z"/>
          <w:rFonts w:cs="Times New Roman"/>
          <w:sz w:val="22"/>
          <w:lang w:val="en-US"/>
        </w:rPr>
        <w:pPrChange w:id="48" w:author="Erin Benderoff" w:date="2016-04-10T16:30:00Z">
          <w:pPr>
            <w:pStyle w:val="Erin"/>
            <w:numPr>
              <w:numId w:val="47"/>
            </w:numPr>
            <w:ind w:left="720" w:hanging="360"/>
          </w:pPr>
        </w:pPrChange>
      </w:pPr>
    </w:p>
    <w:p w:rsidR="00073E93" w:rsidRPr="009738CB" w:rsidRDefault="00073E93" w:rsidP="005C681E">
      <w:pPr>
        <w:pStyle w:val="Erin"/>
        <w:numPr>
          <w:ilvl w:val="0"/>
          <w:numId w:val="47"/>
        </w:numPr>
        <w:rPr>
          <w:ins w:id="49" w:author="Erin Benderoff" w:date="2016-04-10T16:08:00Z"/>
          <w:rFonts w:cs="Times New Roman"/>
          <w:sz w:val="22"/>
          <w:lang w:val="en-US"/>
        </w:rPr>
      </w:pPr>
      <w:proofErr w:type="spellStart"/>
      <w:ins w:id="50" w:author="Erin Benderoff" w:date="2016-04-10T16:24:00Z">
        <w:r>
          <w:rPr>
            <w:rFonts w:cs="Times New Roman"/>
            <w:b/>
            <w:sz w:val="22"/>
            <w:lang w:val="en-US"/>
          </w:rPr>
          <w:t>UserSchedule</w:t>
        </w:r>
        <w:proofErr w:type="spellEnd"/>
        <w:r>
          <w:rPr>
            <w:rFonts w:cs="Times New Roman"/>
            <w:b/>
            <w:sz w:val="22"/>
            <w:lang w:val="en-US"/>
          </w:rPr>
          <w:t>:</w:t>
        </w:r>
        <w:r>
          <w:rPr>
            <w:rFonts w:cs="Times New Roman"/>
            <w:sz w:val="22"/>
            <w:lang w:val="en-US"/>
          </w:rPr>
          <w:t xml:space="preserve"> the </w:t>
        </w:r>
        <w:proofErr w:type="spellStart"/>
        <w:r>
          <w:rPr>
            <w:rFonts w:cs="Times New Roman"/>
            <w:sz w:val="22"/>
            <w:lang w:val="en-US"/>
          </w:rPr>
          <w:t>UserSchedule</w:t>
        </w:r>
        <w:proofErr w:type="spellEnd"/>
        <w:r>
          <w:rPr>
            <w:rFonts w:cs="Times New Roman"/>
            <w:sz w:val="22"/>
            <w:lang w:val="en-US"/>
          </w:rPr>
          <w:t xml:space="preserve"> model class </w:t>
        </w:r>
      </w:ins>
      <w:ins w:id="51" w:author="Erin Benderoff" w:date="2016-04-10T16:26:00Z">
        <w:r>
          <w:rPr>
            <w:rFonts w:cs="Times New Roman"/>
            <w:sz w:val="22"/>
            <w:lang w:val="en-US"/>
          </w:rPr>
          <w:t xml:space="preserve">was chosen for unit testing since it </w:t>
        </w:r>
      </w:ins>
      <w:ins w:id="52" w:author="Erin Benderoff" w:date="2016-04-10T16:24:00Z">
        <w:r>
          <w:rPr>
            <w:rFonts w:cs="Times New Roman"/>
            <w:sz w:val="22"/>
            <w:lang w:val="en-US"/>
          </w:rPr>
          <w:t xml:space="preserve">accesses the database and is </w:t>
        </w:r>
      </w:ins>
      <w:ins w:id="53" w:author="Erin Benderoff" w:date="2016-04-10T16:25:00Z">
        <w:r>
          <w:rPr>
            <w:rFonts w:cs="Times New Roman"/>
            <w:sz w:val="22"/>
            <w:lang w:val="en-US"/>
          </w:rPr>
          <w:t>critical for generating a schedule.</w:t>
        </w:r>
      </w:ins>
      <w:ins w:id="54" w:author="Erin Benderoff" w:date="2016-04-10T16:26:00Z">
        <w:r>
          <w:rPr>
            <w:rFonts w:cs="Times New Roman"/>
            <w:sz w:val="22"/>
            <w:lang w:val="en-US"/>
          </w:rPr>
          <w:t xml:space="preserve"> To test this unit, we again made a </w:t>
        </w:r>
        <w:proofErr w:type="spellStart"/>
        <w:r>
          <w:rPr>
            <w:rFonts w:cs="Times New Roman"/>
            <w:sz w:val="22"/>
            <w:lang w:val="en-US"/>
          </w:rPr>
          <w:t>PHPUnit</w:t>
        </w:r>
        <w:proofErr w:type="spellEnd"/>
        <w:r>
          <w:rPr>
            <w:rFonts w:cs="Times New Roman"/>
            <w:sz w:val="22"/>
            <w:lang w:val="en-US"/>
          </w:rPr>
          <w:t xml:space="preserve"> test class, called </w:t>
        </w:r>
        <w:proofErr w:type="spellStart"/>
        <w:r>
          <w:rPr>
            <w:rFonts w:cs="Times New Roman"/>
            <w:sz w:val="22"/>
            <w:lang w:val="en-US"/>
          </w:rPr>
          <w:t>UserScheduleTest</w:t>
        </w:r>
        <w:proofErr w:type="spellEnd"/>
        <w:r>
          <w:rPr>
            <w:rFonts w:cs="Times New Roman"/>
            <w:sz w:val="22"/>
            <w:lang w:val="en-US"/>
          </w:rPr>
          <w:t xml:space="preserve"> with </w:t>
        </w:r>
      </w:ins>
      <w:ins w:id="55" w:author="Erin Benderoff" w:date="2016-04-10T16:27:00Z">
        <w:r>
          <w:rPr>
            <w:rFonts w:cs="Times New Roman"/>
            <w:sz w:val="22"/>
            <w:lang w:val="en-US"/>
          </w:rPr>
          <w:t xml:space="preserve">methods to test each function. The </w:t>
        </w:r>
        <w:proofErr w:type="spellStart"/>
        <w:proofErr w:type="gramStart"/>
        <w:r>
          <w:rPr>
            <w:rFonts w:cs="Times New Roman"/>
            <w:sz w:val="22"/>
            <w:lang w:val="en-US"/>
          </w:rPr>
          <w:t>setUp</w:t>
        </w:r>
        <w:proofErr w:type="spellEnd"/>
        <w:r>
          <w:rPr>
            <w:rFonts w:cs="Times New Roman"/>
            <w:sz w:val="22"/>
            <w:lang w:val="en-US"/>
          </w:rPr>
          <w:t>(</w:t>
        </w:r>
        <w:proofErr w:type="gramEnd"/>
        <w:r>
          <w:rPr>
            <w:rFonts w:cs="Times New Roman"/>
            <w:sz w:val="22"/>
            <w:lang w:val="en-US"/>
          </w:rPr>
          <w:t xml:space="preserve">) method </w:t>
        </w:r>
      </w:ins>
      <w:ins w:id="56" w:author="Erin Benderoff" w:date="2016-04-10T16:29:00Z">
        <w:r>
          <w:rPr>
            <w:rFonts w:cs="Times New Roman"/>
            <w:sz w:val="22"/>
            <w:lang w:val="en-US"/>
          </w:rPr>
          <w:t>creates</w:t>
        </w:r>
      </w:ins>
      <w:ins w:id="57" w:author="Erin Benderoff" w:date="2016-04-10T16:27:00Z">
        <w:r>
          <w:rPr>
            <w:rFonts w:cs="Times New Roman"/>
            <w:sz w:val="22"/>
            <w:lang w:val="en-US"/>
          </w:rPr>
          <w:t xml:space="preserve"> a testable </w:t>
        </w:r>
        <w:proofErr w:type="spellStart"/>
        <w:r>
          <w:rPr>
            <w:rFonts w:cs="Times New Roman"/>
            <w:sz w:val="22"/>
            <w:lang w:val="en-US"/>
          </w:rPr>
          <w:t>UserSchedule</w:t>
        </w:r>
        <w:proofErr w:type="spellEnd"/>
        <w:r>
          <w:rPr>
            <w:rFonts w:cs="Times New Roman"/>
            <w:sz w:val="22"/>
            <w:lang w:val="en-US"/>
          </w:rPr>
          <w:t xml:space="preserve"> object and </w:t>
        </w:r>
      </w:ins>
      <w:ins w:id="58" w:author="Erin Benderoff" w:date="2016-04-10T16:29:00Z">
        <w:r>
          <w:rPr>
            <w:rFonts w:cs="Times New Roman"/>
            <w:sz w:val="22"/>
            <w:lang w:val="en-US"/>
          </w:rPr>
          <w:t>opens a connection to the database</w:t>
        </w:r>
      </w:ins>
      <w:ins w:id="59" w:author="Erin Benderoff" w:date="2016-04-10T16:27:00Z">
        <w:r>
          <w:rPr>
            <w:rFonts w:cs="Times New Roman"/>
            <w:sz w:val="22"/>
            <w:lang w:val="en-US"/>
          </w:rPr>
          <w:t xml:space="preserve">, and the </w:t>
        </w:r>
      </w:ins>
      <w:proofErr w:type="spellStart"/>
      <w:ins w:id="60" w:author="Erin Benderoff" w:date="2016-04-10T16:28:00Z">
        <w:r>
          <w:rPr>
            <w:rFonts w:cs="Times New Roman"/>
            <w:sz w:val="22"/>
            <w:lang w:val="en-US"/>
          </w:rPr>
          <w:t>tearDown</w:t>
        </w:r>
        <w:proofErr w:type="spellEnd"/>
        <w:r>
          <w:rPr>
            <w:rFonts w:cs="Times New Roman"/>
            <w:sz w:val="22"/>
            <w:lang w:val="en-US"/>
          </w:rPr>
          <w:t xml:space="preserve">() </w:t>
        </w:r>
      </w:ins>
      <w:ins w:id="61" w:author="Erin Benderoff" w:date="2016-04-10T16:29:00Z">
        <w:r>
          <w:rPr>
            <w:rFonts w:cs="Times New Roman"/>
            <w:sz w:val="22"/>
            <w:lang w:val="en-US"/>
          </w:rPr>
          <w:t xml:space="preserve">method closes the database connection after the test is run. </w:t>
        </w:r>
      </w:ins>
    </w:p>
    <w:p w:rsidR="009268E6" w:rsidRPr="009738CB" w:rsidRDefault="0049756D" w:rsidP="009268E6">
      <w:pPr>
        <w:pStyle w:val="Erin"/>
        <w:rPr>
          <w:rFonts w:cs="Times New Roman"/>
          <w:sz w:val="22"/>
          <w:lang w:val="en-US"/>
        </w:rPr>
      </w:pPr>
      <w:del w:id="62" w:author="Erin Benderoff" w:date="2016-04-10T16:08:00Z">
        <w:r w:rsidRPr="009738CB" w:rsidDel="005C681E">
          <w:rPr>
            <w:rFonts w:cs="Times New Roman"/>
            <w:sz w:val="22"/>
            <w:lang w:val="en-US"/>
          </w:rPr>
          <w:delText>Here, Unit testing was done using PHPUnit 5.3. We performed unit tests on two of the model classes in our system, LoginForm and UserSchedule. For each class, a PHPUnit test class was written that included a test for each method in the model class, to ensure that every method works as expected.</w:delText>
        </w:r>
      </w:del>
      <w:r w:rsidRPr="009738CB">
        <w:rPr>
          <w:rFonts w:cs="Times New Roman"/>
          <w:sz w:val="22"/>
          <w:lang w:val="en-US"/>
        </w:rPr>
        <w:t xml:space="preserve"> </w:t>
      </w:r>
    </w:p>
    <w:p w:rsidR="009268E6" w:rsidRPr="009738CB" w:rsidRDefault="009268E6" w:rsidP="009268E6">
      <w:pPr>
        <w:pStyle w:val="numberedsubsubsub"/>
      </w:pPr>
      <w:bookmarkStart w:id="63" w:name="_Toc447569635"/>
      <w:r w:rsidRPr="009738CB">
        <w:t>Requirements Testing:</w:t>
      </w:r>
      <w:bookmarkEnd w:id="63"/>
    </w:p>
    <w:p w:rsidR="009268E6" w:rsidRPr="009738CB" w:rsidRDefault="009268E6" w:rsidP="009268E6">
      <w:pPr>
        <w:pStyle w:val="Erin"/>
        <w:rPr>
          <w:rFonts w:cs="Times New Roman"/>
          <w:lang w:val="en-US"/>
        </w:rPr>
      </w:pPr>
    </w:p>
    <w:p w:rsidR="00CF4BF0" w:rsidRDefault="0049756D" w:rsidP="00D562A9">
      <w:pPr>
        <w:pStyle w:val="Erin"/>
        <w:ind w:firstLine="284"/>
        <w:rPr>
          <w:ins w:id="64" w:author="Erin Benderoff" w:date="2016-04-10T16:31:00Z"/>
          <w:rFonts w:cs="Times New Roman"/>
          <w:sz w:val="22"/>
          <w:lang w:val="en-US"/>
        </w:rPr>
      </w:pPr>
      <w:r w:rsidRPr="009738CB">
        <w:rPr>
          <w:rFonts w:cs="Times New Roman"/>
          <w:sz w:val="22"/>
          <w:lang w:val="en-US"/>
        </w:rPr>
        <w:t xml:space="preserve">Requirements testing breaks a system down based on its requirements, and tests each one of them to ensure they function as expected. It is important for checking which requirements are met and which are not met. </w:t>
      </w:r>
      <w:ins w:id="65" w:author="Erin Benderoff" w:date="2016-04-10T16:50:00Z">
        <w:r w:rsidR="0017059B">
          <w:rPr>
            <w:rFonts w:cs="Times New Roman"/>
            <w:sz w:val="22"/>
            <w:lang w:val="en-US"/>
          </w:rPr>
          <w:t>For each different</w:t>
        </w:r>
      </w:ins>
      <w:ins w:id="66" w:author="Erin Benderoff" w:date="2016-04-10T16:51:00Z">
        <w:r w:rsidR="0017059B">
          <w:rPr>
            <w:rFonts w:cs="Times New Roman"/>
            <w:sz w:val="22"/>
            <w:lang w:val="en-US"/>
          </w:rPr>
          <w:t xml:space="preserve"> requirement, several test cases are performed with different possible scenarios or inputs. </w:t>
        </w:r>
      </w:ins>
      <w:r w:rsidRPr="009738CB">
        <w:rPr>
          <w:rFonts w:cs="Times New Roman"/>
          <w:sz w:val="22"/>
          <w:lang w:val="en-US"/>
        </w:rPr>
        <w:t xml:space="preserve">Here, each </w:t>
      </w:r>
      <w:del w:id="67" w:author="Erin Benderoff" w:date="2016-04-10T16:51:00Z">
        <w:r w:rsidRPr="009738CB" w:rsidDel="0017059B">
          <w:rPr>
            <w:rFonts w:cs="Times New Roman"/>
            <w:sz w:val="22"/>
            <w:lang w:val="en-US"/>
          </w:rPr>
          <w:delText xml:space="preserve">requirements </w:delText>
        </w:r>
      </w:del>
      <w:r w:rsidRPr="009738CB">
        <w:rPr>
          <w:rFonts w:cs="Times New Roman"/>
          <w:sz w:val="22"/>
          <w:lang w:val="en-US"/>
        </w:rPr>
        <w:t>test case includes a test ID, description</w:t>
      </w:r>
      <w:ins w:id="68" w:author="Erin Benderoff" w:date="2016-04-10T16:46:00Z">
        <w:r w:rsidR="00D562A9">
          <w:rPr>
            <w:rFonts w:cs="Times New Roman"/>
            <w:sz w:val="22"/>
            <w:lang w:val="en-US"/>
          </w:rPr>
          <w:t xml:space="preserve"> (</w:t>
        </w:r>
      </w:ins>
      <w:ins w:id="69" w:author="Erin Benderoff" w:date="2016-04-10T16:47:00Z">
        <w:r w:rsidR="00D562A9">
          <w:rPr>
            <w:rFonts w:cs="Times New Roman"/>
            <w:sz w:val="22"/>
            <w:lang w:val="en-US"/>
          </w:rPr>
          <w:t>describing the input)</w:t>
        </w:r>
      </w:ins>
      <w:r w:rsidRPr="009738CB">
        <w:rPr>
          <w:rFonts w:cs="Times New Roman"/>
          <w:sz w:val="22"/>
          <w:lang w:val="en-US"/>
        </w:rPr>
        <w:t xml:space="preserve">, expected output, actual output and result. If the actual output matches the expected output, the result is a </w:t>
      </w:r>
      <w:r w:rsidRPr="009738CB">
        <w:rPr>
          <w:rFonts w:cs="Times New Roman"/>
          <w:i/>
          <w:sz w:val="22"/>
          <w:lang w:val="en-US"/>
        </w:rPr>
        <w:t>pass</w:t>
      </w:r>
      <w:r w:rsidRPr="009738CB">
        <w:rPr>
          <w:rFonts w:cs="Times New Roman"/>
          <w:sz w:val="22"/>
          <w:lang w:val="en-US"/>
        </w:rPr>
        <w:t xml:space="preserve">. If not, the result is a </w:t>
      </w:r>
      <w:r w:rsidRPr="009738CB">
        <w:rPr>
          <w:rFonts w:cs="Times New Roman"/>
          <w:i/>
          <w:sz w:val="22"/>
          <w:lang w:val="en-US"/>
        </w:rPr>
        <w:t>fail</w:t>
      </w:r>
      <w:r w:rsidRPr="009738CB">
        <w:rPr>
          <w:rFonts w:cs="Times New Roman"/>
          <w:sz w:val="22"/>
          <w:lang w:val="en-US"/>
        </w:rPr>
        <w:t>.</w:t>
      </w:r>
      <w:ins w:id="70" w:author="Erin Benderoff" w:date="2016-04-10T16:46:00Z">
        <w:r w:rsidR="00D562A9">
          <w:rPr>
            <w:rFonts w:cs="Times New Roman"/>
            <w:sz w:val="22"/>
            <w:lang w:val="en-US"/>
          </w:rPr>
          <w:t xml:space="preserve"> </w:t>
        </w:r>
      </w:ins>
      <w:del w:id="71" w:author="Erin Benderoff" w:date="2016-04-10T16:46:00Z">
        <w:r w:rsidRPr="009738CB" w:rsidDel="00D562A9">
          <w:rPr>
            <w:rFonts w:cs="Times New Roman"/>
            <w:sz w:val="22"/>
            <w:lang w:val="en-US"/>
          </w:rPr>
          <w:delText xml:space="preserve"> </w:delText>
        </w:r>
      </w:del>
      <w:r w:rsidRPr="009738CB">
        <w:rPr>
          <w:rFonts w:cs="Times New Roman"/>
          <w:sz w:val="22"/>
          <w:lang w:val="en-US"/>
        </w:rPr>
        <w:t>For any failed tests, we can return to the source code used to implement this requirement and identify the bugs that caused it to fail.</w:t>
      </w:r>
      <w:ins w:id="72" w:author="Erin Benderoff" w:date="2016-04-10T16:48:00Z">
        <w:r w:rsidR="00D562A9">
          <w:rPr>
            <w:rFonts w:cs="Times New Roman"/>
            <w:sz w:val="22"/>
            <w:lang w:val="en-US"/>
          </w:rPr>
          <w:t xml:space="preserve"> </w:t>
        </w:r>
      </w:ins>
      <w:del w:id="73" w:author="Erin Benderoff" w:date="2016-04-10T16:48:00Z">
        <w:r w:rsidRPr="009738CB" w:rsidDel="00D562A9">
          <w:rPr>
            <w:rFonts w:cs="Times New Roman"/>
            <w:sz w:val="22"/>
            <w:lang w:val="en-US"/>
          </w:rPr>
          <w:delText xml:space="preserve">  </w:delText>
        </w:r>
      </w:del>
      <w:ins w:id="74" w:author="Erin Benderoff" w:date="2016-04-10T16:39:00Z">
        <w:r w:rsidR="002E5A31">
          <w:rPr>
            <w:rFonts w:cs="Times New Roman"/>
            <w:sz w:val="22"/>
            <w:lang w:val="en-US"/>
          </w:rPr>
          <w:t>W</w:t>
        </w:r>
      </w:ins>
      <w:ins w:id="75" w:author="Erin Benderoff" w:date="2016-04-10T16:31:00Z">
        <w:r w:rsidR="00CF4BF0">
          <w:rPr>
            <w:rFonts w:cs="Times New Roman"/>
            <w:sz w:val="22"/>
            <w:lang w:val="en-US"/>
          </w:rPr>
          <w:t>e tested the following requirements:</w:t>
        </w:r>
      </w:ins>
    </w:p>
    <w:p w:rsidR="00CF4BF0" w:rsidRDefault="00CF4BF0" w:rsidP="00CF4BF0">
      <w:pPr>
        <w:pStyle w:val="Erin"/>
        <w:rPr>
          <w:ins w:id="76" w:author="Erin Benderoff" w:date="2016-04-10T16:31:00Z"/>
          <w:rFonts w:cs="Times New Roman"/>
          <w:sz w:val="22"/>
          <w:lang w:val="en-US"/>
        </w:rPr>
        <w:pPrChange w:id="77" w:author="Erin Benderoff" w:date="2016-04-10T16:31:00Z">
          <w:pPr>
            <w:pStyle w:val="Erin"/>
            <w:ind w:firstLine="284"/>
          </w:pPr>
        </w:pPrChange>
      </w:pPr>
    </w:p>
    <w:p w:rsidR="00CF4BF0" w:rsidRDefault="002E5A31" w:rsidP="00CF4BF0">
      <w:pPr>
        <w:pStyle w:val="Erin"/>
        <w:rPr>
          <w:ins w:id="78" w:author="Erin Benderoff" w:date="2016-04-10T16:39:00Z"/>
          <w:rFonts w:cs="Times New Roman"/>
          <w:sz w:val="22"/>
          <w:lang w:val="en-US"/>
        </w:rPr>
        <w:pPrChange w:id="79" w:author="Erin Benderoff" w:date="2016-04-10T16:31:00Z">
          <w:pPr>
            <w:pStyle w:val="Erin"/>
            <w:ind w:firstLine="284"/>
          </w:pPr>
        </w:pPrChange>
      </w:pPr>
      <w:ins w:id="80" w:author="Erin Benderoff" w:date="2016-04-10T16:31:00Z">
        <w:r>
          <w:rPr>
            <w:rFonts w:cs="Times New Roman"/>
            <w:sz w:val="22"/>
            <w:lang w:val="en-US"/>
          </w:rPr>
          <w:t xml:space="preserve">Tested </w:t>
        </w:r>
      </w:ins>
      <w:ins w:id="81" w:author="Erin Benderoff" w:date="2016-04-10T16:53:00Z">
        <w:r w:rsidR="0017059B">
          <w:rPr>
            <w:rFonts w:cs="Times New Roman"/>
            <w:sz w:val="22"/>
            <w:lang w:val="en-US"/>
          </w:rPr>
          <w:t>items</w:t>
        </w:r>
      </w:ins>
      <w:ins w:id="82" w:author="Erin Benderoff" w:date="2016-04-10T16:31:00Z">
        <w:r w:rsidR="00CF4BF0">
          <w:rPr>
            <w:rFonts w:cs="Times New Roman"/>
            <w:sz w:val="22"/>
            <w:lang w:val="en-US"/>
          </w:rPr>
          <w:t>:</w:t>
        </w:r>
      </w:ins>
    </w:p>
    <w:p w:rsidR="008102AE" w:rsidRDefault="008102AE" w:rsidP="008102AE">
      <w:pPr>
        <w:pStyle w:val="Erin"/>
        <w:numPr>
          <w:ilvl w:val="0"/>
          <w:numId w:val="48"/>
        </w:numPr>
        <w:rPr>
          <w:ins w:id="83" w:author="Erin Benderoff" w:date="2016-04-10T16:56:00Z"/>
          <w:rFonts w:cs="Times New Roman"/>
          <w:sz w:val="22"/>
          <w:lang w:val="en-US"/>
        </w:rPr>
        <w:sectPr w:rsidR="008102AE">
          <w:headerReference w:type="default" r:id="rId8"/>
          <w:footerReference w:type="even" r:id="rId9"/>
          <w:footerReference w:type="default" r:id="rId10"/>
          <w:pgSz w:w="12240" w:h="15840"/>
          <w:pgMar w:top="1411" w:right="1411" w:bottom="1411" w:left="1411" w:header="706" w:footer="706" w:gutter="0"/>
          <w:cols w:space="708"/>
          <w:titlePg/>
          <w:docGrid w:linePitch="360"/>
        </w:sectPr>
      </w:pPr>
    </w:p>
    <w:p w:rsidR="002E5A31" w:rsidRDefault="00CE396E" w:rsidP="00CE396E">
      <w:pPr>
        <w:pStyle w:val="Erin"/>
        <w:numPr>
          <w:ilvl w:val="0"/>
          <w:numId w:val="48"/>
        </w:numPr>
        <w:rPr>
          <w:ins w:id="84" w:author="Erin Benderoff" w:date="2016-04-10T16:44:00Z"/>
          <w:rFonts w:cs="Times New Roman"/>
          <w:sz w:val="22"/>
          <w:lang w:val="en-US"/>
        </w:rPr>
        <w:pPrChange w:id="85" w:author="Erin Benderoff" w:date="2016-04-10T16:39:00Z">
          <w:pPr>
            <w:pStyle w:val="Erin"/>
            <w:ind w:firstLine="284"/>
          </w:pPr>
        </w:pPrChange>
      </w:pPr>
      <w:ins w:id="86" w:author="Erin Benderoff" w:date="2016-04-10T22:28:00Z">
        <w:r w:rsidRPr="00441F0A">
          <w:rPr>
            <w:rFonts w:cs="Times New Roman"/>
            <w:b/>
            <w:sz w:val="22"/>
            <w:lang w:val="en-US"/>
            <w:rPrChange w:id="87" w:author="Erin Benderoff" w:date="2016-04-10T22:31:00Z">
              <w:rPr>
                <w:rFonts w:cs="Times New Roman"/>
                <w:sz w:val="22"/>
                <w:lang w:val="en-US"/>
              </w:rPr>
            </w:rPrChange>
          </w:rPr>
          <w:t>UC1:</w:t>
        </w:r>
        <w:r>
          <w:rPr>
            <w:rFonts w:cs="Times New Roman"/>
            <w:sz w:val="22"/>
            <w:lang w:val="en-US"/>
          </w:rPr>
          <w:t xml:space="preserve"> </w:t>
        </w:r>
      </w:ins>
      <w:ins w:id="88" w:author="Erin Benderoff" w:date="2016-04-10T16:43:00Z">
        <w:r w:rsidR="002E5A31">
          <w:rPr>
            <w:rFonts w:cs="Times New Roman"/>
            <w:sz w:val="22"/>
            <w:lang w:val="en-US"/>
          </w:rPr>
          <w:t>Login</w:t>
        </w:r>
      </w:ins>
      <w:ins w:id="89" w:author="Erin Benderoff" w:date="2016-04-10T16:44:00Z">
        <w:r w:rsidR="00D562A9">
          <w:rPr>
            <w:rFonts w:cs="Times New Roman"/>
            <w:sz w:val="22"/>
            <w:lang w:val="en-US"/>
          </w:rPr>
          <w:t xml:space="preserve"> </w:t>
        </w:r>
      </w:ins>
      <w:ins w:id="90" w:author="Erin Benderoff" w:date="2016-04-10T22:28:00Z">
        <w:r>
          <w:rPr>
            <w:rFonts w:cs="Times New Roman"/>
            <w:sz w:val="22"/>
            <w:lang w:val="en-US"/>
          </w:rPr>
          <w:tab/>
        </w:r>
      </w:ins>
    </w:p>
    <w:p w:rsidR="00D562A9" w:rsidRDefault="00CE396E" w:rsidP="008102AE">
      <w:pPr>
        <w:pStyle w:val="Erin"/>
        <w:numPr>
          <w:ilvl w:val="0"/>
          <w:numId w:val="48"/>
        </w:numPr>
        <w:rPr>
          <w:ins w:id="91" w:author="Erin Benderoff" w:date="2016-04-10T16:52:00Z"/>
          <w:rFonts w:cs="Times New Roman"/>
          <w:sz w:val="22"/>
          <w:lang w:val="en-US"/>
        </w:rPr>
        <w:pPrChange w:id="92" w:author="Erin Benderoff" w:date="2016-04-10T16:39:00Z">
          <w:pPr>
            <w:pStyle w:val="Erin"/>
            <w:ind w:firstLine="284"/>
          </w:pPr>
        </w:pPrChange>
      </w:pPr>
      <w:ins w:id="93" w:author="Erin Benderoff" w:date="2016-04-10T22:28:00Z">
        <w:r w:rsidRPr="00441F0A">
          <w:rPr>
            <w:rFonts w:cs="Times New Roman"/>
            <w:b/>
            <w:sz w:val="22"/>
            <w:lang w:val="en-US"/>
            <w:rPrChange w:id="94" w:author="Erin Benderoff" w:date="2016-04-10T22:31:00Z">
              <w:rPr>
                <w:rFonts w:cs="Times New Roman"/>
                <w:sz w:val="22"/>
                <w:lang w:val="en-US"/>
              </w:rPr>
            </w:rPrChange>
          </w:rPr>
          <w:t>UC2:</w:t>
        </w:r>
        <w:r>
          <w:rPr>
            <w:rFonts w:cs="Times New Roman"/>
            <w:sz w:val="22"/>
            <w:lang w:val="en-US"/>
          </w:rPr>
          <w:t xml:space="preserve"> </w:t>
        </w:r>
      </w:ins>
      <w:ins w:id="95" w:author="Erin Benderoff" w:date="2016-04-10T16:52:00Z">
        <w:r w:rsidR="0017059B">
          <w:rPr>
            <w:rFonts w:cs="Times New Roman"/>
            <w:sz w:val="22"/>
            <w:lang w:val="en-US"/>
          </w:rPr>
          <w:t xml:space="preserve">Logout </w:t>
        </w:r>
      </w:ins>
    </w:p>
    <w:p w:rsidR="0017059B" w:rsidRDefault="00CE396E" w:rsidP="008102AE">
      <w:pPr>
        <w:pStyle w:val="Erin"/>
        <w:numPr>
          <w:ilvl w:val="0"/>
          <w:numId w:val="48"/>
        </w:numPr>
        <w:rPr>
          <w:ins w:id="96" w:author="Erin Benderoff" w:date="2016-04-10T16:52:00Z"/>
          <w:rFonts w:cs="Times New Roman"/>
          <w:sz w:val="22"/>
          <w:lang w:val="en-US"/>
        </w:rPr>
        <w:pPrChange w:id="97" w:author="Erin Benderoff" w:date="2016-04-10T16:39:00Z">
          <w:pPr>
            <w:pStyle w:val="Erin"/>
            <w:ind w:firstLine="284"/>
          </w:pPr>
        </w:pPrChange>
      </w:pPr>
      <w:ins w:id="98" w:author="Erin Benderoff" w:date="2016-04-10T22:28:00Z">
        <w:r w:rsidRPr="00441F0A">
          <w:rPr>
            <w:rFonts w:cs="Times New Roman"/>
            <w:b/>
            <w:sz w:val="22"/>
            <w:lang w:val="en-US"/>
            <w:rPrChange w:id="99" w:author="Erin Benderoff" w:date="2016-04-10T22:31:00Z">
              <w:rPr>
                <w:rFonts w:cs="Times New Roman"/>
                <w:sz w:val="22"/>
                <w:lang w:val="en-US"/>
              </w:rPr>
            </w:rPrChange>
          </w:rPr>
          <w:t>UC4:</w:t>
        </w:r>
        <w:r>
          <w:rPr>
            <w:rFonts w:cs="Times New Roman"/>
            <w:sz w:val="22"/>
            <w:lang w:val="en-US"/>
          </w:rPr>
          <w:t xml:space="preserve"> </w:t>
        </w:r>
      </w:ins>
      <w:ins w:id="100" w:author="Erin Benderoff" w:date="2016-04-10T16:52:00Z">
        <w:r w:rsidR="0017059B">
          <w:rPr>
            <w:rFonts w:cs="Times New Roman"/>
            <w:sz w:val="22"/>
            <w:lang w:val="en-US"/>
          </w:rPr>
          <w:t xml:space="preserve">Browse Course List </w:t>
        </w:r>
      </w:ins>
    </w:p>
    <w:p w:rsidR="0017059B" w:rsidRDefault="00CE396E" w:rsidP="008102AE">
      <w:pPr>
        <w:pStyle w:val="Erin"/>
        <w:numPr>
          <w:ilvl w:val="0"/>
          <w:numId w:val="48"/>
        </w:numPr>
        <w:rPr>
          <w:ins w:id="101" w:author="Erin Benderoff" w:date="2016-04-10T16:52:00Z"/>
          <w:rFonts w:cs="Times New Roman"/>
          <w:sz w:val="22"/>
          <w:lang w:val="en-US"/>
        </w:rPr>
        <w:pPrChange w:id="102" w:author="Erin Benderoff" w:date="2016-04-10T16:39:00Z">
          <w:pPr>
            <w:pStyle w:val="Erin"/>
            <w:ind w:firstLine="284"/>
          </w:pPr>
        </w:pPrChange>
      </w:pPr>
      <w:ins w:id="103" w:author="Erin Benderoff" w:date="2016-04-10T22:29:00Z">
        <w:r w:rsidRPr="00441F0A">
          <w:rPr>
            <w:rFonts w:cs="Times New Roman"/>
            <w:b/>
            <w:sz w:val="22"/>
            <w:lang w:val="en-US"/>
            <w:rPrChange w:id="104" w:author="Erin Benderoff" w:date="2016-04-10T22:31:00Z">
              <w:rPr>
                <w:rFonts w:cs="Times New Roman"/>
                <w:sz w:val="22"/>
                <w:lang w:val="en-US"/>
              </w:rPr>
            </w:rPrChange>
          </w:rPr>
          <w:t>UC6:</w:t>
        </w:r>
        <w:r>
          <w:rPr>
            <w:rFonts w:cs="Times New Roman"/>
            <w:sz w:val="22"/>
            <w:lang w:val="en-US"/>
          </w:rPr>
          <w:t xml:space="preserve"> </w:t>
        </w:r>
      </w:ins>
      <w:ins w:id="105" w:author="Erin Benderoff" w:date="2016-04-10T16:52:00Z">
        <w:r w:rsidR="0017059B">
          <w:rPr>
            <w:rFonts w:cs="Times New Roman"/>
            <w:sz w:val="22"/>
            <w:lang w:val="en-US"/>
          </w:rPr>
          <w:t>Generate Schedule</w:t>
        </w:r>
      </w:ins>
    </w:p>
    <w:p w:rsidR="0017059B" w:rsidRDefault="00CE396E" w:rsidP="008102AE">
      <w:pPr>
        <w:pStyle w:val="Erin"/>
        <w:numPr>
          <w:ilvl w:val="0"/>
          <w:numId w:val="48"/>
        </w:numPr>
        <w:rPr>
          <w:ins w:id="106" w:author="Erin Benderoff" w:date="2016-04-10T16:53:00Z"/>
          <w:rFonts w:cs="Times New Roman"/>
          <w:sz w:val="22"/>
          <w:lang w:val="en-US"/>
        </w:rPr>
        <w:pPrChange w:id="107" w:author="Erin Benderoff" w:date="2016-04-10T16:39:00Z">
          <w:pPr>
            <w:pStyle w:val="Erin"/>
            <w:ind w:firstLine="284"/>
          </w:pPr>
        </w:pPrChange>
      </w:pPr>
      <w:ins w:id="108" w:author="Erin Benderoff" w:date="2016-04-10T22:29:00Z">
        <w:r w:rsidRPr="00441F0A">
          <w:rPr>
            <w:rFonts w:cs="Times New Roman"/>
            <w:b/>
            <w:sz w:val="22"/>
            <w:lang w:val="en-US"/>
            <w:rPrChange w:id="109" w:author="Erin Benderoff" w:date="2016-04-10T22:31:00Z">
              <w:rPr>
                <w:rFonts w:cs="Times New Roman"/>
                <w:sz w:val="22"/>
                <w:lang w:val="en-US"/>
              </w:rPr>
            </w:rPrChange>
          </w:rPr>
          <w:t>UC7:</w:t>
        </w:r>
        <w:r>
          <w:rPr>
            <w:rFonts w:cs="Times New Roman"/>
            <w:sz w:val="22"/>
            <w:lang w:val="en-US"/>
          </w:rPr>
          <w:t xml:space="preserve"> </w:t>
        </w:r>
      </w:ins>
      <w:ins w:id="110" w:author="Erin Benderoff" w:date="2016-04-10T16:53:00Z">
        <w:r w:rsidR="0017059B">
          <w:rPr>
            <w:rFonts w:cs="Times New Roman"/>
            <w:sz w:val="22"/>
            <w:lang w:val="en-US"/>
          </w:rPr>
          <w:t>View Saved Schedules</w:t>
        </w:r>
      </w:ins>
    </w:p>
    <w:p w:rsidR="0017059B" w:rsidRDefault="00CE396E" w:rsidP="008102AE">
      <w:pPr>
        <w:pStyle w:val="Erin"/>
        <w:numPr>
          <w:ilvl w:val="0"/>
          <w:numId w:val="48"/>
        </w:numPr>
        <w:rPr>
          <w:ins w:id="111" w:author="Erin Benderoff" w:date="2016-04-10T16:53:00Z"/>
          <w:rFonts w:cs="Times New Roman"/>
          <w:sz w:val="22"/>
          <w:lang w:val="en-US"/>
        </w:rPr>
        <w:pPrChange w:id="112" w:author="Erin Benderoff" w:date="2016-04-10T16:39:00Z">
          <w:pPr>
            <w:pStyle w:val="Erin"/>
            <w:ind w:firstLine="284"/>
          </w:pPr>
        </w:pPrChange>
      </w:pPr>
      <w:ins w:id="113" w:author="Erin Benderoff" w:date="2016-04-10T22:29:00Z">
        <w:r w:rsidRPr="00441F0A">
          <w:rPr>
            <w:rFonts w:cs="Times New Roman"/>
            <w:b/>
            <w:sz w:val="22"/>
            <w:lang w:val="en-US"/>
            <w:rPrChange w:id="114" w:author="Erin Benderoff" w:date="2016-04-10T22:31:00Z">
              <w:rPr>
                <w:rFonts w:cs="Times New Roman"/>
                <w:sz w:val="22"/>
                <w:lang w:val="en-US"/>
              </w:rPr>
            </w:rPrChange>
          </w:rPr>
          <w:t>UC8:</w:t>
        </w:r>
        <w:r>
          <w:rPr>
            <w:rFonts w:cs="Times New Roman"/>
            <w:sz w:val="22"/>
            <w:lang w:val="en-US"/>
          </w:rPr>
          <w:t xml:space="preserve"> </w:t>
        </w:r>
      </w:ins>
      <w:ins w:id="115" w:author="Erin Benderoff" w:date="2016-04-10T16:53:00Z">
        <w:r w:rsidR="0017059B">
          <w:rPr>
            <w:rFonts w:cs="Times New Roman"/>
            <w:sz w:val="22"/>
            <w:lang w:val="en-US"/>
          </w:rPr>
          <w:t>View Academic Record</w:t>
        </w:r>
      </w:ins>
    </w:p>
    <w:p w:rsidR="0017059B" w:rsidRDefault="00CE396E" w:rsidP="008102AE">
      <w:pPr>
        <w:pStyle w:val="Erin"/>
        <w:numPr>
          <w:ilvl w:val="0"/>
          <w:numId w:val="48"/>
        </w:numPr>
        <w:rPr>
          <w:ins w:id="116" w:author="Erin Benderoff" w:date="2016-04-10T16:53:00Z"/>
          <w:rFonts w:cs="Times New Roman"/>
          <w:sz w:val="22"/>
          <w:lang w:val="en-US"/>
        </w:rPr>
        <w:pPrChange w:id="117" w:author="Erin Benderoff" w:date="2016-04-10T16:39:00Z">
          <w:pPr>
            <w:pStyle w:val="Erin"/>
            <w:ind w:firstLine="284"/>
          </w:pPr>
        </w:pPrChange>
      </w:pPr>
      <w:ins w:id="118" w:author="Erin Benderoff" w:date="2016-04-10T22:29:00Z">
        <w:r w:rsidRPr="00441F0A">
          <w:rPr>
            <w:rFonts w:cs="Times New Roman"/>
            <w:b/>
            <w:sz w:val="22"/>
            <w:lang w:val="en-US"/>
            <w:rPrChange w:id="119" w:author="Erin Benderoff" w:date="2016-04-10T22:31:00Z">
              <w:rPr>
                <w:rFonts w:cs="Times New Roman"/>
                <w:sz w:val="22"/>
                <w:lang w:val="en-US"/>
              </w:rPr>
            </w:rPrChange>
          </w:rPr>
          <w:t>UC9:</w:t>
        </w:r>
        <w:r>
          <w:rPr>
            <w:rFonts w:cs="Times New Roman"/>
            <w:sz w:val="22"/>
            <w:lang w:val="en-US"/>
          </w:rPr>
          <w:t xml:space="preserve"> </w:t>
        </w:r>
      </w:ins>
      <w:ins w:id="120" w:author="Erin Benderoff" w:date="2016-04-10T16:53:00Z">
        <w:r w:rsidR="0017059B">
          <w:rPr>
            <w:rFonts w:cs="Times New Roman"/>
            <w:sz w:val="22"/>
            <w:lang w:val="en-US"/>
          </w:rPr>
          <w:t>Drop Course</w:t>
        </w:r>
      </w:ins>
    </w:p>
    <w:p w:rsidR="0017059B" w:rsidRDefault="00CE396E" w:rsidP="008102AE">
      <w:pPr>
        <w:pStyle w:val="Erin"/>
        <w:numPr>
          <w:ilvl w:val="0"/>
          <w:numId w:val="48"/>
        </w:numPr>
        <w:rPr>
          <w:ins w:id="121" w:author="Erin Benderoff" w:date="2016-04-10T16:53:00Z"/>
          <w:rFonts w:cs="Times New Roman"/>
          <w:sz w:val="22"/>
          <w:lang w:val="en-US"/>
        </w:rPr>
        <w:pPrChange w:id="122" w:author="Erin Benderoff" w:date="2016-04-10T16:39:00Z">
          <w:pPr>
            <w:pStyle w:val="Erin"/>
            <w:ind w:firstLine="284"/>
          </w:pPr>
        </w:pPrChange>
      </w:pPr>
      <w:ins w:id="123" w:author="Erin Benderoff" w:date="2016-04-10T22:29:00Z">
        <w:r w:rsidRPr="00441F0A">
          <w:rPr>
            <w:rFonts w:cs="Times New Roman"/>
            <w:b/>
            <w:sz w:val="22"/>
            <w:lang w:val="en-US"/>
            <w:rPrChange w:id="124" w:author="Erin Benderoff" w:date="2016-04-10T22:31:00Z">
              <w:rPr>
                <w:rFonts w:cs="Times New Roman"/>
                <w:sz w:val="22"/>
                <w:lang w:val="en-US"/>
              </w:rPr>
            </w:rPrChange>
          </w:rPr>
          <w:t>UC11:</w:t>
        </w:r>
        <w:r>
          <w:rPr>
            <w:rFonts w:cs="Times New Roman"/>
            <w:sz w:val="22"/>
            <w:lang w:val="en-US"/>
          </w:rPr>
          <w:t xml:space="preserve"> </w:t>
        </w:r>
      </w:ins>
      <w:ins w:id="125" w:author="Erin Benderoff" w:date="2016-04-10T16:53:00Z">
        <w:r w:rsidR="0017059B">
          <w:rPr>
            <w:rFonts w:cs="Times New Roman"/>
            <w:sz w:val="22"/>
            <w:lang w:val="en-US"/>
          </w:rPr>
          <w:t>Save Generated Schedule</w:t>
        </w:r>
      </w:ins>
    </w:p>
    <w:p w:rsidR="0017059B" w:rsidRDefault="00CE396E" w:rsidP="008102AE">
      <w:pPr>
        <w:pStyle w:val="Erin"/>
        <w:numPr>
          <w:ilvl w:val="0"/>
          <w:numId w:val="48"/>
        </w:numPr>
        <w:rPr>
          <w:ins w:id="126" w:author="Erin Benderoff" w:date="2016-04-10T16:53:00Z"/>
          <w:rFonts w:cs="Times New Roman"/>
          <w:sz w:val="22"/>
          <w:lang w:val="en-US"/>
        </w:rPr>
        <w:pPrChange w:id="127" w:author="Erin Benderoff" w:date="2016-04-10T16:39:00Z">
          <w:pPr>
            <w:pStyle w:val="Erin"/>
            <w:ind w:firstLine="284"/>
          </w:pPr>
        </w:pPrChange>
      </w:pPr>
      <w:ins w:id="128" w:author="Erin Benderoff" w:date="2016-04-10T22:29:00Z">
        <w:r w:rsidRPr="00441F0A">
          <w:rPr>
            <w:rFonts w:cs="Times New Roman"/>
            <w:b/>
            <w:sz w:val="22"/>
            <w:lang w:val="en-US"/>
            <w:rPrChange w:id="129" w:author="Erin Benderoff" w:date="2016-04-10T22:31:00Z">
              <w:rPr>
                <w:rFonts w:cs="Times New Roman"/>
                <w:sz w:val="22"/>
                <w:lang w:val="en-US"/>
              </w:rPr>
            </w:rPrChange>
          </w:rPr>
          <w:t>UC13:</w:t>
        </w:r>
        <w:r>
          <w:rPr>
            <w:rFonts w:cs="Times New Roman"/>
            <w:sz w:val="22"/>
            <w:lang w:val="en-US"/>
          </w:rPr>
          <w:t xml:space="preserve"> </w:t>
        </w:r>
      </w:ins>
      <w:ins w:id="130" w:author="Erin Benderoff" w:date="2016-04-10T16:53:00Z">
        <w:r w:rsidR="0017059B">
          <w:rPr>
            <w:rFonts w:cs="Times New Roman"/>
            <w:sz w:val="22"/>
            <w:lang w:val="en-US"/>
          </w:rPr>
          <w:t>Manage Courses</w:t>
        </w:r>
      </w:ins>
    </w:p>
    <w:p w:rsidR="0017059B" w:rsidRDefault="00CE396E" w:rsidP="008102AE">
      <w:pPr>
        <w:pStyle w:val="Erin"/>
        <w:numPr>
          <w:ilvl w:val="0"/>
          <w:numId w:val="48"/>
        </w:numPr>
        <w:rPr>
          <w:ins w:id="131" w:author="Erin Benderoff" w:date="2016-04-10T16:53:00Z"/>
          <w:rFonts w:cs="Times New Roman"/>
          <w:sz w:val="22"/>
          <w:lang w:val="en-US"/>
        </w:rPr>
        <w:pPrChange w:id="132" w:author="Erin Benderoff" w:date="2016-04-10T16:39:00Z">
          <w:pPr>
            <w:pStyle w:val="Erin"/>
            <w:ind w:firstLine="284"/>
          </w:pPr>
        </w:pPrChange>
      </w:pPr>
      <w:ins w:id="133" w:author="Erin Benderoff" w:date="2016-04-10T22:30:00Z">
        <w:r w:rsidRPr="00441F0A">
          <w:rPr>
            <w:rFonts w:cs="Times New Roman"/>
            <w:b/>
            <w:sz w:val="22"/>
            <w:lang w:val="en-US"/>
            <w:rPrChange w:id="134" w:author="Erin Benderoff" w:date="2016-04-10T22:31:00Z">
              <w:rPr>
                <w:rFonts w:cs="Times New Roman"/>
                <w:sz w:val="22"/>
                <w:lang w:val="en-US"/>
              </w:rPr>
            </w:rPrChange>
          </w:rPr>
          <w:t>UC14:</w:t>
        </w:r>
        <w:r>
          <w:rPr>
            <w:rFonts w:cs="Times New Roman"/>
            <w:sz w:val="22"/>
            <w:lang w:val="en-US"/>
          </w:rPr>
          <w:t xml:space="preserve"> </w:t>
        </w:r>
      </w:ins>
      <w:ins w:id="135" w:author="Erin Benderoff" w:date="2016-04-10T16:53:00Z">
        <w:r w:rsidR="0017059B">
          <w:rPr>
            <w:rFonts w:cs="Times New Roman"/>
            <w:sz w:val="22"/>
            <w:lang w:val="en-US"/>
          </w:rPr>
          <w:t xml:space="preserve">Create Course </w:t>
        </w:r>
      </w:ins>
    </w:p>
    <w:p w:rsidR="0017059B" w:rsidRDefault="00CE396E" w:rsidP="008102AE">
      <w:pPr>
        <w:pStyle w:val="Erin"/>
        <w:numPr>
          <w:ilvl w:val="0"/>
          <w:numId w:val="48"/>
        </w:numPr>
        <w:rPr>
          <w:ins w:id="136" w:author="Erin Benderoff" w:date="2016-04-10T16:54:00Z"/>
          <w:rFonts w:cs="Times New Roman"/>
          <w:sz w:val="22"/>
          <w:lang w:val="en-US"/>
        </w:rPr>
        <w:pPrChange w:id="137" w:author="Erin Benderoff" w:date="2016-04-10T16:39:00Z">
          <w:pPr>
            <w:pStyle w:val="Erin"/>
            <w:ind w:firstLine="284"/>
          </w:pPr>
        </w:pPrChange>
      </w:pPr>
      <w:ins w:id="138" w:author="Erin Benderoff" w:date="2016-04-10T22:30:00Z">
        <w:r w:rsidRPr="00441F0A">
          <w:rPr>
            <w:rFonts w:cs="Times New Roman"/>
            <w:b/>
            <w:sz w:val="22"/>
            <w:lang w:val="en-US"/>
            <w:rPrChange w:id="139" w:author="Erin Benderoff" w:date="2016-04-10T22:33:00Z">
              <w:rPr>
                <w:rFonts w:cs="Times New Roman"/>
                <w:sz w:val="22"/>
                <w:lang w:val="en-US"/>
              </w:rPr>
            </w:rPrChange>
          </w:rPr>
          <w:lastRenderedPageBreak/>
          <w:t>UC15:</w:t>
        </w:r>
        <w:r>
          <w:rPr>
            <w:rFonts w:cs="Times New Roman"/>
            <w:sz w:val="22"/>
            <w:lang w:val="en-US"/>
          </w:rPr>
          <w:t xml:space="preserve"> </w:t>
        </w:r>
      </w:ins>
      <w:ins w:id="140" w:author="Erin Benderoff" w:date="2016-04-10T16:54:00Z">
        <w:r w:rsidR="008102AE">
          <w:rPr>
            <w:rFonts w:cs="Times New Roman"/>
            <w:sz w:val="22"/>
            <w:lang w:val="en-US"/>
          </w:rPr>
          <w:t>View Courses</w:t>
        </w:r>
      </w:ins>
    </w:p>
    <w:p w:rsidR="0017059B" w:rsidRDefault="00CE396E" w:rsidP="008102AE">
      <w:pPr>
        <w:pStyle w:val="Erin"/>
        <w:numPr>
          <w:ilvl w:val="0"/>
          <w:numId w:val="48"/>
        </w:numPr>
        <w:rPr>
          <w:ins w:id="141" w:author="Erin Benderoff" w:date="2016-04-10T16:55:00Z"/>
          <w:rFonts w:cs="Times New Roman"/>
          <w:sz w:val="22"/>
          <w:lang w:val="en-US"/>
        </w:rPr>
        <w:pPrChange w:id="142" w:author="Erin Benderoff" w:date="2016-04-10T16:39:00Z">
          <w:pPr>
            <w:pStyle w:val="Erin"/>
            <w:ind w:firstLine="284"/>
          </w:pPr>
        </w:pPrChange>
      </w:pPr>
      <w:ins w:id="143" w:author="Erin Benderoff" w:date="2016-04-10T22:30:00Z">
        <w:r w:rsidRPr="00441F0A">
          <w:rPr>
            <w:rFonts w:cs="Times New Roman"/>
            <w:b/>
            <w:sz w:val="22"/>
            <w:lang w:val="en-US"/>
            <w:rPrChange w:id="144" w:author="Erin Benderoff" w:date="2016-04-10T22:33:00Z">
              <w:rPr>
                <w:rFonts w:cs="Times New Roman"/>
                <w:sz w:val="22"/>
                <w:lang w:val="en-US"/>
              </w:rPr>
            </w:rPrChange>
          </w:rPr>
          <w:t>UC16:</w:t>
        </w:r>
        <w:r>
          <w:rPr>
            <w:rFonts w:cs="Times New Roman"/>
            <w:sz w:val="22"/>
            <w:lang w:val="en-US"/>
          </w:rPr>
          <w:t xml:space="preserve"> </w:t>
        </w:r>
      </w:ins>
      <w:ins w:id="145" w:author="Erin Benderoff" w:date="2016-04-10T16:55:00Z">
        <w:r w:rsidR="008102AE">
          <w:rPr>
            <w:rFonts w:cs="Times New Roman"/>
            <w:sz w:val="22"/>
            <w:lang w:val="en-US"/>
          </w:rPr>
          <w:t>Add User</w:t>
        </w:r>
      </w:ins>
    </w:p>
    <w:p w:rsidR="008102AE" w:rsidRDefault="00CE396E" w:rsidP="008102AE">
      <w:pPr>
        <w:pStyle w:val="Erin"/>
        <w:numPr>
          <w:ilvl w:val="0"/>
          <w:numId w:val="48"/>
        </w:numPr>
        <w:rPr>
          <w:ins w:id="146" w:author="Erin Benderoff" w:date="2016-04-10T16:55:00Z"/>
          <w:rFonts w:cs="Times New Roman"/>
          <w:sz w:val="22"/>
          <w:lang w:val="en-US"/>
        </w:rPr>
        <w:pPrChange w:id="147" w:author="Erin Benderoff" w:date="2016-04-10T16:39:00Z">
          <w:pPr>
            <w:pStyle w:val="Erin"/>
            <w:ind w:firstLine="284"/>
          </w:pPr>
        </w:pPrChange>
      </w:pPr>
      <w:ins w:id="148" w:author="Erin Benderoff" w:date="2016-04-10T22:30:00Z">
        <w:r w:rsidRPr="00441F0A">
          <w:rPr>
            <w:rFonts w:cs="Times New Roman"/>
            <w:b/>
            <w:sz w:val="22"/>
            <w:lang w:val="en-US"/>
            <w:rPrChange w:id="149" w:author="Erin Benderoff" w:date="2016-04-10T22:33:00Z">
              <w:rPr>
                <w:rFonts w:cs="Times New Roman"/>
                <w:sz w:val="22"/>
                <w:lang w:val="en-US"/>
              </w:rPr>
            </w:rPrChange>
          </w:rPr>
          <w:t>UC17:</w:t>
        </w:r>
        <w:r>
          <w:rPr>
            <w:rFonts w:cs="Times New Roman"/>
            <w:sz w:val="22"/>
            <w:lang w:val="en-US"/>
          </w:rPr>
          <w:t xml:space="preserve"> </w:t>
        </w:r>
      </w:ins>
      <w:ins w:id="150" w:author="Erin Benderoff" w:date="2016-04-10T16:55:00Z">
        <w:r w:rsidR="008102AE">
          <w:rPr>
            <w:rFonts w:cs="Times New Roman"/>
            <w:sz w:val="22"/>
            <w:lang w:val="en-US"/>
          </w:rPr>
          <w:t>Search Users</w:t>
        </w:r>
      </w:ins>
    </w:p>
    <w:p w:rsidR="008102AE" w:rsidRDefault="00CE396E" w:rsidP="008102AE">
      <w:pPr>
        <w:pStyle w:val="Erin"/>
        <w:numPr>
          <w:ilvl w:val="0"/>
          <w:numId w:val="48"/>
        </w:numPr>
        <w:rPr>
          <w:ins w:id="151" w:author="Erin Benderoff" w:date="2016-04-10T16:55:00Z"/>
          <w:rFonts w:cs="Times New Roman"/>
          <w:sz w:val="22"/>
          <w:lang w:val="en-US"/>
        </w:rPr>
        <w:pPrChange w:id="152" w:author="Erin Benderoff" w:date="2016-04-10T16:39:00Z">
          <w:pPr>
            <w:pStyle w:val="Erin"/>
            <w:ind w:firstLine="284"/>
          </w:pPr>
        </w:pPrChange>
      </w:pPr>
      <w:ins w:id="153" w:author="Erin Benderoff" w:date="2016-04-10T22:31:00Z">
        <w:r w:rsidRPr="00441F0A">
          <w:rPr>
            <w:rFonts w:cs="Times New Roman"/>
            <w:b/>
            <w:sz w:val="22"/>
            <w:lang w:val="en-US"/>
            <w:rPrChange w:id="154" w:author="Erin Benderoff" w:date="2016-04-10T22:33:00Z">
              <w:rPr>
                <w:rFonts w:cs="Times New Roman"/>
                <w:sz w:val="22"/>
                <w:lang w:val="en-US"/>
              </w:rPr>
            </w:rPrChange>
          </w:rPr>
          <w:t>UC18:</w:t>
        </w:r>
        <w:r>
          <w:rPr>
            <w:rFonts w:cs="Times New Roman"/>
            <w:sz w:val="22"/>
            <w:lang w:val="en-US"/>
          </w:rPr>
          <w:t xml:space="preserve"> </w:t>
        </w:r>
      </w:ins>
      <w:ins w:id="155" w:author="Erin Benderoff" w:date="2016-04-10T16:55:00Z">
        <w:r w:rsidR="008102AE">
          <w:rPr>
            <w:rFonts w:cs="Times New Roman"/>
            <w:sz w:val="22"/>
            <w:lang w:val="en-US"/>
          </w:rPr>
          <w:t>View User</w:t>
        </w:r>
      </w:ins>
    </w:p>
    <w:p w:rsidR="008102AE" w:rsidRDefault="00CE396E" w:rsidP="008102AE">
      <w:pPr>
        <w:pStyle w:val="Erin"/>
        <w:numPr>
          <w:ilvl w:val="0"/>
          <w:numId w:val="48"/>
        </w:numPr>
        <w:rPr>
          <w:ins w:id="156" w:author="Erin Benderoff" w:date="2016-04-10T16:55:00Z"/>
          <w:rFonts w:cs="Times New Roman"/>
          <w:sz w:val="22"/>
          <w:lang w:val="en-US"/>
        </w:rPr>
        <w:pPrChange w:id="157" w:author="Erin Benderoff" w:date="2016-04-10T16:39:00Z">
          <w:pPr>
            <w:pStyle w:val="Erin"/>
            <w:ind w:firstLine="284"/>
          </w:pPr>
        </w:pPrChange>
      </w:pPr>
      <w:ins w:id="158" w:author="Erin Benderoff" w:date="2016-04-10T22:31:00Z">
        <w:r w:rsidRPr="00441F0A">
          <w:rPr>
            <w:rFonts w:cs="Times New Roman"/>
            <w:b/>
            <w:sz w:val="22"/>
            <w:lang w:val="en-US"/>
            <w:rPrChange w:id="159" w:author="Erin Benderoff" w:date="2016-04-10T22:33:00Z">
              <w:rPr>
                <w:rFonts w:cs="Times New Roman"/>
                <w:sz w:val="22"/>
                <w:lang w:val="en-US"/>
              </w:rPr>
            </w:rPrChange>
          </w:rPr>
          <w:t>UC19:</w:t>
        </w:r>
        <w:r>
          <w:rPr>
            <w:rFonts w:cs="Times New Roman"/>
            <w:sz w:val="22"/>
            <w:lang w:val="en-US"/>
          </w:rPr>
          <w:t xml:space="preserve"> </w:t>
        </w:r>
      </w:ins>
      <w:ins w:id="160" w:author="Erin Benderoff" w:date="2016-04-10T16:55:00Z">
        <w:r w:rsidR="008102AE">
          <w:rPr>
            <w:rFonts w:cs="Times New Roman"/>
            <w:sz w:val="22"/>
            <w:lang w:val="en-US"/>
          </w:rPr>
          <w:t>Update User</w:t>
        </w:r>
      </w:ins>
    </w:p>
    <w:p w:rsidR="008102AE" w:rsidRDefault="00441F0A" w:rsidP="008102AE">
      <w:pPr>
        <w:pStyle w:val="Erin"/>
        <w:numPr>
          <w:ilvl w:val="0"/>
          <w:numId w:val="48"/>
        </w:numPr>
        <w:rPr>
          <w:ins w:id="161" w:author="Erin Benderoff" w:date="2016-04-10T16:55:00Z"/>
          <w:rFonts w:cs="Times New Roman"/>
          <w:sz w:val="22"/>
          <w:lang w:val="en-US"/>
        </w:rPr>
        <w:pPrChange w:id="162" w:author="Erin Benderoff" w:date="2016-04-10T16:39:00Z">
          <w:pPr>
            <w:pStyle w:val="Erin"/>
            <w:ind w:firstLine="284"/>
          </w:pPr>
        </w:pPrChange>
      </w:pPr>
      <w:ins w:id="163" w:author="Erin Benderoff" w:date="2016-04-10T22:31:00Z">
        <w:r w:rsidRPr="00441F0A">
          <w:rPr>
            <w:rFonts w:cs="Times New Roman"/>
            <w:b/>
            <w:sz w:val="22"/>
            <w:lang w:val="en-US"/>
            <w:rPrChange w:id="164" w:author="Erin Benderoff" w:date="2016-04-10T22:33:00Z">
              <w:rPr>
                <w:rFonts w:cs="Times New Roman"/>
                <w:sz w:val="22"/>
                <w:lang w:val="en-US"/>
              </w:rPr>
            </w:rPrChange>
          </w:rPr>
          <w:t>UC20:</w:t>
        </w:r>
        <w:r>
          <w:rPr>
            <w:rFonts w:cs="Times New Roman"/>
            <w:sz w:val="22"/>
            <w:lang w:val="en-US"/>
          </w:rPr>
          <w:t xml:space="preserve"> </w:t>
        </w:r>
      </w:ins>
      <w:ins w:id="165" w:author="Erin Benderoff" w:date="2016-04-10T16:55:00Z">
        <w:r w:rsidR="008102AE">
          <w:rPr>
            <w:rFonts w:cs="Times New Roman"/>
            <w:sz w:val="22"/>
            <w:lang w:val="en-US"/>
          </w:rPr>
          <w:t>Delete User</w:t>
        </w:r>
      </w:ins>
    </w:p>
    <w:p w:rsidR="008102AE" w:rsidRDefault="00441F0A" w:rsidP="008102AE">
      <w:pPr>
        <w:pStyle w:val="Erin"/>
        <w:numPr>
          <w:ilvl w:val="0"/>
          <w:numId w:val="48"/>
        </w:numPr>
        <w:rPr>
          <w:ins w:id="166" w:author="Erin Benderoff" w:date="2016-04-10T16:31:00Z"/>
          <w:rFonts w:cs="Times New Roman"/>
          <w:sz w:val="22"/>
          <w:lang w:val="en-US"/>
        </w:rPr>
        <w:pPrChange w:id="167" w:author="Erin Benderoff" w:date="2016-04-10T16:39:00Z">
          <w:pPr>
            <w:pStyle w:val="Erin"/>
            <w:ind w:firstLine="284"/>
          </w:pPr>
        </w:pPrChange>
      </w:pPr>
      <w:ins w:id="168" w:author="Erin Benderoff" w:date="2016-04-10T22:31:00Z">
        <w:r w:rsidRPr="00441F0A">
          <w:rPr>
            <w:rFonts w:cs="Times New Roman"/>
            <w:b/>
            <w:sz w:val="22"/>
            <w:lang w:val="en-US"/>
            <w:rPrChange w:id="169" w:author="Erin Benderoff" w:date="2016-04-10T22:33:00Z">
              <w:rPr>
                <w:rFonts w:cs="Times New Roman"/>
                <w:sz w:val="22"/>
                <w:lang w:val="en-US"/>
              </w:rPr>
            </w:rPrChange>
          </w:rPr>
          <w:t>UC21:</w:t>
        </w:r>
        <w:r>
          <w:rPr>
            <w:rFonts w:cs="Times New Roman"/>
            <w:sz w:val="22"/>
            <w:lang w:val="en-US"/>
          </w:rPr>
          <w:t xml:space="preserve"> </w:t>
        </w:r>
      </w:ins>
      <w:ins w:id="170" w:author="Erin Benderoff" w:date="2016-04-10T16:55:00Z">
        <w:r w:rsidR="008102AE">
          <w:rPr>
            <w:rFonts w:cs="Times New Roman"/>
            <w:sz w:val="22"/>
            <w:lang w:val="en-US"/>
          </w:rPr>
          <w:t>Browse Users</w:t>
        </w:r>
      </w:ins>
    </w:p>
    <w:p w:rsidR="008102AE" w:rsidRDefault="008102AE" w:rsidP="00CF4BF0">
      <w:pPr>
        <w:pStyle w:val="Erin"/>
        <w:rPr>
          <w:ins w:id="171" w:author="Erin Benderoff" w:date="2016-04-10T16:56:00Z"/>
          <w:rFonts w:cs="Times New Roman"/>
          <w:sz w:val="22"/>
          <w:lang w:val="en-US"/>
        </w:rPr>
        <w:sectPr w:rsidR="008102AE" w:rsidSect="00CE396E">
          <w:type w:val="continuous"/>
          <w:pgSz w:w="12240" w:h="15840"/>
          <w:pgMar w:top="1411" w:right="1411" w:bottom="1411" w:left="1411" w:header="706" w:footer="706" w:gutter="0"/>
          <w:cols w:space="708"/>
          <w:titlePg/>
          <w:docGrid w:linePitch="360"/>
          <w:sectPrChange w:id="172" w:author="Erin Benderoff" w:date="2016-04-10T22:28:00Z">
            <w:sectPr w:rsidR="008102AE" w:rsidSect="00CE396E">
              <w:pgMar w:top="1411" w:right="1411" w:bottom="1411" w:left="1411" w:header="706" w:footer="706" w:gutter="0"/>
            </w:sectPr>
          </w:sectPrChange>
        </w:sectPr>
      </w:pPr>
    </w:p>
    <w:p w:rsidR="00CE396E" w:rsidRDefault="00CE396E" w:rsidP="00CF4BF0">
      <w:pPr>
        <w:pStyle w:val="Erin"/>
        <w:rPr>
          <w:ins w:id="173" w:author="Erin Benderoff" w:date="2016-04-10T22:28:00Z"/>
          <w:rFonts w:cs="Times New Roman"/>
          <w:sz w:val="22"/>
          <w:lang w:val="en-US"/>
        </w:rPr>
        <w:sectPr w:rsidR="00CE396E" w:rsidSect="008102AE">
          <w:type w:val="continuous"/>
          <w:pgSz w:w="12240" w:h="15840"/>
          <w:pgMar w:top="1411" w:right="1411" w:bottom="1411" w:left="1411" w:header="706" w:footer="706" w:gutter="0"/>
          <w:cols w:space="708"/>
          <w:titlePg/>
          <w:docGrid w:linePitch="360"/>
        </w:sectPr>
      </w:pPr>
    </w:p>
    <w:p w:rsidR="00CF4BF0" w:rsidRPr="009738CB" w:rsidRDefault="00CF4BF0" w:rsidP="00CF4BF0">
      <w:pPr>
        <w:pStyle w:val="Erin"/>
        <w:rPr>
          <w:rFonts w:cs="Times New Roman"/>
          <w:sz w:val="22"/>
          <w:lang w:val="en-US"/>
        </w:rPr>
        <w:pPrChange w:id="174" w:author="Erin Benderoff" w:date="2016-04-10T16:31:00Z">
          <w:pPr>
            <w:pStyle w:val="Erin"/>
            <w:ind w:firstLine="284"/>
          </w:pPr>
        </w:pPrChange>
      </w:pPr>
    </w:p>
    <w:p w:rsidR="009268E6" w:rsidRPr="009738CB" w:rsidRDefault="009268E6" w:rsidP="009268E6">
      <w:pPr>
        <w:pStyle w:val="numberedsubsubsub"/>
      </w:pPr>
      <w:bookmarkStart w:id="175" w:name="_Toc447569636"/>
      <w:r w:rsidRPr="009738CB">
        <w:t>Stress Testing:</w:t>
      </w:r>
      <w:bookmarkEnd w:id="175"/>
    </w:p>
    <w:p w:rsidR="009268E6" w:rsidRPr="009738CB" w:rsidRDefault="009268E6" w:rsidP="009268E6">
      <w:pPr>
        <w:pStyle w:val="Erin"/>
        <w:rPr>
          <w:rFonts w:cs="Times New Roman"/>
          <w:lang w:val="en-US"/>
        </w:rPr>
      </w:pPr>
    </w:p>
    <w:p w:rsidR="009268E6" w:rsidRPr="009738CB" w:rsidRDefault="009268E6" w:rsidP="009268E6">
      <w:pPr>
        <w:pStyle w:val="Erin"/>
        <w:ind w:firstLine="720"/>
        <w:rPr>
          <w:rFonts w:cs="Times New Roman"/>
          <w:sz w:val="22"/>
        </w:rPr>
      </w:pPr>
      <w:r w:rsidRPr="009738CB">
        <w:rPr>
          <w:rFonts w:cs="Times New Roman"/>
          <w:sz w:val="22"/>
        </w:rPr>
        <w:t xml:space="preserve">Stress testing is used to test an application’s performance under extreme conditions of usage, such as a high volume of users or a large data load. It is done in order to determine the system’s robustness and reliability, and helps to identify issues that may only arise under stressful conditions. </w:t>
      </w:r>
    </w:p>
    <w:p w:rsidR="009268E6" w:rsidRPr="009738CB" w:rsidRDefault="009268E6" w:rsidP="009268E6">
      <w:pPr>
        <w:pStyle w:val="Erin"/>
        <w:ind w:firstLine="720"/>
        <w:rPr>
          <w:rFonts w:cs="Times New Roman"/>
          <w:sz w:val="22"/>
        </w:rPr>
      </w:pPr>
    </w:p>
    <w:p w:rsidR="009268E6" w:rsidRPr="009738CB" w:rsidRDefault="009268E6" w:rsidP="009738CB">
      <w:pPr>
        <w:pStyle w:val="Erin"/>
        <w:ind w:firstLine="720"/>
        <w:rPr>
          <w:rFonts w:cs="Times New Roman"/>
          <w:sz w:val="22"/>
          <w:lang w:val="en-US"/>
        </w:rPr>
      </w:pPr>
      <w:r w:rsidRPr="009738CB">
        <w:rPr>
          <w:rFonts w:cs="Times New Roman"/>
          <w:sz w:val="22"/>
        </w:rPr>
        <w:t xml:space="preserve">There are a number of tools available for stress testing a web application that simulate extreme conditions. Here, we used Apache </w:t>
      </w:r>
      <w:proofErr w:type="spellStart"/>
      <w:r w:rsidRPr="009738CB">
        <w:rPr>
          <w:rFonts w:cs="Times New Roman"/>
          <w:sz w:val="22"/>
        </w:rPr>
        <w:t>JMeter</w:t>
      </w:r>
      <w:proofErr w:type="spellEnd"/>
      <w:r w:rsidRPr="009738CB">
        <w:rPr>
          <w:rFonts w:cs="Times New Roman"/>
          <w:sz w:val="22"/>
        </w:rPr>
        <w:t>, a Java application that works by creating multiple threads that simultaneously access a given web server via HTTP requests. We tested stress conditions for both the login and schedule generation functions of the system.</w:t>
      </w:r>
    </w:p>
    <w:p w:rsidR="009268E6" w:rsidRPr="009738CB" w:rsidRDefault="009268E6" w:rsidP="009268E6">
      <w:pPr>
        <w:pStyle w:val="numberedsubsubsub"/>
      </w:pPr>
      <w:bookmarkStart w:id="176" w:name="_Toc447569637"/>
      <w:r w:rsidRPr="009738CB">
        <w:t>Security Testing:</w:t>
      </w:r>
      <w:bookmarkEnd w:id="176"/>
    </w:p>
    <w:p w:rsidR="009268E6" w:rsidRPr="009738CB" w:rsidRDefault="009268E6" w:rsidP="009268E6">
      <w:pPr>
        <w:pStyle w:val="Erin"/>
        <w:rPr>
          <w:rFonts w:cs="Times New Roman"/>
          <w:lang w:val="en-US"/>
        </w:rPr>
      </w:pPr>
    </w:p>
    <w:p w:rsidR="00407973" w:rsidRPr="009738CB" w:rsidRDefault="009268E6" w:rsidP="009738CB">
      <w:pPr>
        <w:pStyle w:val="Erin"/>
        <w:ind w:firstLine="720"/>
        <w:rPr>
          <w:rFonts w:cs="Times New Roman"/>
        </w:rPr>
      </w:pPr>
      <w:r w:rsidRPr="009738CB">
        <w:rPr>
          <w:rFonts w:cs="Times New Roman"/>
          <w:sz w:val="22"/>
        </w:rPr>
        <w:t xml:space="preserve">Security testing is crucial for any software system to ensure that the system can protect itself against malicious attacks. We used two tools to test security. The first was SQL Inject Me, a Firefox plugin that sends SQL injection strings through the forms of a webpage and checks for any database errors that may occur as a result. The second was </w:t>
      </w:r>
      <w:proofErr w:type="spellStart"/>
      <w:r w:rsidRPr="009738CB">
        <w:rPr>
          <w:rFonts w:cs="Times New Roman"/>
          <w:sz w:val="22"/>
        </w:rPr>
        <w:t>Nikto</w:t>
      </w:r>
      <w:proofErr w:type="spellEnd"/>
      <w:r w:rsidRPr="009738CB">
        <w:rPr>
          <w:rFonts w:cs="Times New Roman"/>
          <w:sz w:val="22"/>
        </w:rPr>
        <w:t>, a web server scanner that uses a Perl script to perform multiple tests against a given server, including checking for dangerous files and checking for outdated versions.</w:t>
      </w:r>
    </w:p>
    <w:p w:rsidR="009E4A95" w:rsidRPr="009738CB" w:rsidRDefault="00BC45AA" w:rsidP="0046493D">
      <w:pPr>
        <w:pStyle w:val="numberedsubsub"/>
        <w:tabs>
          <w:tab w:val="left" w:pos="2835"/>
        </w:tabs>
      </w:pPr>
      <w:bookmarkStart w:id="177" w:name="_Toc447569638"/>
      <w:r w:rsidRPr="009738CB">
        <w:t>Untested Items of Interest</w:t>
      </w:r>
      <w:bookmarkEnd w:id="177"/>
    </w:p>
    <w:p w:rsidR="00E364B5" w:rsidRPr="009738CB" w:rsidRDefault="00E364B5" w:rsidP="0046493D">
      <w:pPr>
        <w:tabs>
          <w:tab w:val="left" w:pos="2835"/>
        </w:tabs>
      </w:pPr>
    </w:p>
    <w:p w:rsidR="008102AE" w:rsidRDefault="0049756D" w:rsidP="0049756D">
      <w:pPr>
        <w:pStyle w:val="Erin"/>
        <w:ind w:firstLine="284"/>
        <w:rPr>
          <w:ins w:id="178" w:author="Erin Benderoff" w:date="2016-04-10T16:57:00Z"/>
          <w:rFonts w:cs="Times New Roman"/>
          <w:sz w:val="22"/>
        </w:rPr>
      </w:pPr>
      <w:r w:rsidRPr="009738CB">
        <w:rPr>
          <w:rFonts w:cs="Times New Roman"/>
          <w:sz w:val="22"/>
        </w:rPr>
        <w:t xml:space="preserve">For the unit tests, we were only able to test 2 of the 11 models in our system. This was due to tight time constraints, as it took a while to set up </w:t>
      </w:r>
      <w:proofErr w:type="spellStart"/>
      <w:r w:rsidRPr="009738CB">
        <w:rPr>
          <w:rFonts w:cs="Times New Roman"/>
          <w:sz w:val="22"/>
        </w:rPr>
        <w:t>PHPUnit</w:t>
      </w:r>
      <w:proofErr w:type="spellEnd"/>
      <w:r w:rsidRPr="009738CB">
        <w:rPr>
          <w:rFonts w:cs="Times New Roman"/>
          <w:sz w:val="22"/>
        </w:rPr>
        <w:t xml:space="preserve"> and write the test code. We chose to test the </w:t>
      </w:r>
      <w:proofErr w:type="spellStart"/>
      <w:r w:rsidRPr="009738CB">
        <w:rPr>
          <w:rFonts w:cs="Times New Roman"/>
          <w:sz w:val="22"/>
        </w:rPr>
        <w:t>LoginForm</w:t>
      </w:r>
      <w:proofErr w:type="spellEnd"/>
      <w:r w:rsidRPr="009738CB">
        <w:rPr>
          <w:rFonts w:cs="Times New Roman"/>
          <w:sz w:val="22"/>
        </w:rPr>
        <w:t xml:space="preserve"> and </w:t>
      </w:r>
      <w:proofErr w:type="spellStart"/>
      <w:r w:rsidRPr="009738CB">
        <w:rPr>
          <w:rFonts w:cs="Times New Roman"/>
          <w:sz w:val="22"/>
        </w:rPr>
        <w:t>UserSchedule</w:t>
      </w:r>
      <w:proofErr w:type="spellEnd"/>
      <w:r w:rsidRPr="009738CB">
        <w:rPr>
          <w:rFonts w:cs="Times New Roman"/>
          <w:sz w:val="22"/>
        </w:rPr>
        <w:t xml:space="preserve"> models because these classes are very important to the system’s functionality; every user needs the </w:t>
      </w:r>
      <w:proofErr w:type="spellStart"/>
      <w:r w:rsidRPr="009738CB">
        <w:rPr>
          <w:rFonts w:cs="Times New Roman"/>
          <w:sz w:val="22"/>
        </w:rPr>
        <w:t>LoginForm</w:t>
      </w:r>
      <w:proofErr w:type="spellEnd"/>
      <w:r w:rsidRPr="009738CB">
        <w:rPr>
          <w:rFonts w:cs="Times New Roman"/>
          <w:sz w:val="22"/>
        </w:rPr>
        <w:t xml:space="preserve"> to access the system, and </w:t>
      </w:r>
      <w:proofErr w:type="spellStart"/>
      <w:r w:rsidRPr="009738CB">
        <w:rPr>
          <w:rFonts w:cs="Times New Roman"/>
          <w:sz w:val="22"/>
        </w:rPr>
        <w:t>UserSchedule</w:t>
      </w:r>
      <w:proofErr w:type="spellEnd"/>
      <w:r w:rsidRPr="009738CB">
        <w:rPr>
          <w:rFonts w:cs="Times New Roman"/>
          <w:sz w:val="22"/>
        </w:rPr>
        <w:t xml:space="preserve"> is needed to generate a schedule. With more time, we would have ideally performed unit tests on the other 9 models in our system</w:t>
      </w:r>
      <w:ins w:id="179" w:author="Erin Benderoff" w:date="2016-04-10T16:59:00Z">
        <w:r w:rsidR="008102AE">
          <w:rPr>
            <w:rFonts w:cs="Times New Roman"/>
            <w:sz w:val="22"/>
          </w:rPr>
          <w:t xml:space="preserve"> as well as the 5 controller classes</w:t>
        </w:r>
      </w:ins>
      <w:ins w:id="180" w:author="Erin Benderoff" w:date="2016-04-10T16:57:00Z">
        <w:r w:rsidR="008102AE">
          <w:rPr>
            <w:rFonts w:cs="Times New Roman"/>
            <w:sz w:val="22"/>
          </w:rPr>
          <w:t>, listed below:</w:t>
        </w:r>
      </w:ins>
    </w:p>
    <w:p w:rsidR="008102AE" w:rsidRDefault="008102AE" w:rsidP="008102AE">
      <w:pPr>
        <w:pStyle w:val="Erin"/>
        <w:rPr>
          <w:ins w:id="181" w:author="Erin Benderoff" w:date="2016-04-10T16:57:00Z"/>
          <w:rFonts w:cs="Times New Roman"/>
          <w:sz w:val="22"/>
        </w:rPr>
        <w:pPrChange w:id="182" w:author="Erin Benderoff" w:date="2016-04-10T16:57:00Z">
          <w:pPr>
            <w:pStyle w:val="Erin"/>
            <w:ind w:firstLine="284"/>
          </w:pPr>
        </w:pPrChange>
      </w:pPr>
    </w:p>
    <w:p w:rsidR="008102AE" w:rsidRDefault="008102AE" w:rsidP="008102AE">
      <w:pPr>
        <w:pStyle w:val="Erin"/>
        <w:rPr>
          <w:ins w:id="183" w:author="Erin Benderoff" w:date="2016-04-10T16:57:00Z"/>
          <w:rFonts w:cs="Times New Roman"/>
          <w:sz w:val="22"/>
        </w:rPr>
        <w:pPrChange w:id="184" w:author="Erin Benderoff" w:date="2016-04-10T16:57:00Z">
          <w:pPr>
            <w:pStyle w:val="Erin"/>
            <w:ind w:firstLine="284"/>
          </w:pPr>
        </w:pPrChange>
      </w:pPr>
      <w:ins w:id="185" w:author="Erin Benderoff" w:date="2016-04-10T16:57:00Z">
        <w:r>
          <w:rPr>
            <w:rFonts w:cs="Times New Roman"/>
            <w:sz w:val="22"/>
          </w:rPr>
          <w:t>Untested units:</w:t>
        </w:r>
      </w:ins>
    </w:p>
    <w:p w:rsidR="008102AE" w:rsidRDefault="008102AE" w:rsidP="008102AE">
      <w:pPr>
        <w:pStyle w:val="Erin"/>
        <w:numPr>
          <w:ilvl w:val="0"/>
          <w:numId w:val="49"/>
        </w:numPr>
        <w:rPr>
          <w:ins w:id="186" w:author="Erin Benderoff" w:date="2016-04-10T16:57:00Z"/>
          <w:rFonts w:cs="Times New Roman"/>
          <w:sz w:val="22"/>
        </w:rPr>
        <w:pPrChange w:id="187" w:author="Erin Benderoff" w:date="2016-04-10T16:57:00Z">
          <w:pPr>
            <w:pStyle w:val="Erin"/>
            <w:ind w:firstLine="284"/>
          </w:pPr>
        </w:pPrChange>
      </w:pPr>
      <w:ins w:id="188" w:author="Erin Benderoff" w:date="2016-04-10T16:57:00Z">
        <w:r>
          <w:rPr>
            <w:rFonts w:cs="Times New Roman"/>
            <w:sz w:val="22"/>
          </w:rPr>
          <w:t>Model cla</w:t>
        </w:r>
      </w:ins>
      <w:ins w:id="189" w:author="Erin Benderoff" w:date="2016-04-10T16:58:00Z">
        <w:r>
          <w:rPr>
            <w:rFonts w:cs="Times New Roman"/>
            <w:sz w:val="22"/>
          </w:rPr>
          <w:t>sses:</w:t>
        </w:r>
      </w:ins>
    </w:p>
    <w:p w:rsidR="008102AE" w:rsidRDefault="008102AE" w:rsidP="008102AE">
      <w:pPr>
        <w:pStyle w:val="Erin"/>
        <w:numPr>
          <w:ilvl w:val="1"/>
          <w:numId w:val="49"/>
        </w:numPr>
        <w:rPr>
          <w:ins w:id="190" w:author="Erin Benderoff" w:date="2016-04-10T16:58:00Z"/>
          <w:rFonts w:cs="Times New Roman"/>
          <w:sz w:val="22"/>
        </w:rPr>
        <w:pPrChange w:id="191" w:author="Erin Benderoff" w:date="2016-04-10T16:57:00Z">
          <w:pPr>
            <w:pStyle w:val="Erin"/>
            <w:ind w:firstLine="284"/>
          </w:pPr>
        </w:pPrChange>
      </w:pPr>
      <w:proofErr w:type="spellStart"/>
      <w:ins w:id="192" w:author="Erin Benderoff" w:date="2016-04-10T16:57:00Z">
        <w:r>
          <w:rPr>
            <w:rFonts w:cs="Times New Roman"/>
            <w:sz w:val="22"/>
          </w:rPr>
          <w:t>CompletedCourses</w:t>
        </w:r>
      </w:ins>
      <w:proofErr w:type="spellEnd"/>
    </w:p>
    <w:p w:rsidR="008102AE" w:rsidRDefault="008102AE" w:rsidP="008102AE">
      <w:pPr>
        <w:pStyle w:val="Erin"/>
        <w:numPr>
          <w:ilvl w:val="1"/>
          <w:numId w:val="49"/>
        </w:numPr>
        <w:rPr>
          <w:ins w:id="193" w:author="Erin Benderoff" w:date="2016-04-10T16:58:00Z"/>
          <w:rFonts w:cs="Times New Roman"/>
          <w:sz w:val="22"/>
        </w:rPr>
        <w:pPrChange w:id="194" w:author="Erin Benderoff" w:date="2016-04-10T16:57:00Z">
          <w:pPr>
            <w:pStyle w:val="Erin"/>
            <w:ind w:firstLine="284"/>
          </w:pPr>
        </w:pPrChange>
      </w:pPr>
      <w:proofErr w:type="spellStart"/>
      <w:ins w:id="195" w:author="Erin Benderoff" w:date="2016-04-10T16:58:00Z">
        <w:r>
          <w:rPr>
            <w:rFonts w:cs="Times New Roman"/>
            <w:sz w:val="22"/>
          </w:rPr>
          <w:t>ContactForm</w:t>
        </w:r>
        <w:proofErr w:type="spellEnd"/>
      </w:ins>
    </w:p>
    <w:p w:rsidR="008102AE" w:rsidRDefault="008102AE" w:rsidP="008102AE">
      <w:pPr>
        <w:pStyle w:val="Erin"/>
        <w:numPr>
          <w:ilvl w:val="1"/>
          <w:numId w:val="49"/>
        </w:numPr>
        <w:rPr>
          <w:ins w:id="196" w:author="Erin Benderoff" w:date="2016-04-10T16:58:00Z"/>
          <w:rFonts w:cs="Times New Roman"/>
          <w:sz w:val="22"/>
        </w:rPr>
        <w:pPrChange w:id="197" w:author="Erin Benderoff" w:date="2016-04-10T16:57:00Z">
          <w:pPr>
            <w:pStyle w:val="Erin"/>
            <w:ind w:firstLine="284"/>
          </w:pPr>
        </w:pPrChange>
      </w:pPr>
      <w:ins w:id="198" w:author="Erin Benderoff" w:date="2016-04-10T16:58:00Z">
        <w:r>
          <w:rPr>
            <w:rFonts w:cs="Times New Roman"/>
            <w:sz w:val="22"/>
          </w:rPr>
          <w:t>Course</w:t>
        </w:r>
      </w:ins>
    </w:p>
    <w:p w:rsidR="008102AE" w:rsidRDefault="008102AE" w:rsidP="008102AE">
      <w:pPr>
        <w:pStyle w:val="Erin"/>
        <w:numPr>
          <w:ilvl w:val="1"/>
          <w:numId w:val="49"/>
        </w:numPr>
        <w:rPr>
          <w:ins w:id="199" w:author="Erin Benderoff" w:date="2016-04-10T16:58:00Z"/>
          <w:rFonts w:cs="Times New Roman"/>
          <w:sz w:val="22"/>
        </w:rPr>
        <w:pPrChange w:id="200" w:author="Erin Benderoff" w:date="2016-04-10T16:57:00Z">
          <w:pPr>
            <w:pStyle w:val="Erin"/>
            <w:ind w:firstLine="284"/>
          </w:pPr>
        </w:pPrChange>
      </w:pPr>
      <w:proofErr w:type="spellStart"/>
      <w:ins w:id="201" w:author="Erin Benderoff" w:date="2016-04-10T16:58:00Z">
        <w:r>
          <w:rPr>
            <w:rFonts w:cs="Times New Roman"/>
            <w:sz w:val="22"/>
          </w:rPr>
          <w:t>PreferenceForm</w:t>
        </w:r>
        <w:proofErr w:type="spellEnd"/>
      </w:ins>
    </w:p>
    <w:p w:rsidR="008102AE" w:rsidRDefault="008102AE" w:rsidP="008102AE">
      <w:pPr>
        <w:pStyle w:val="Erin"/>
        <w:numPr>
          <w:ilvl w:val="1"/>
          <w:numId w:val="49"/>
        </w:numPr>
        <w:rPr>
          <w:ins w:id="202" w:author="Erin Benderoff" w:date="2016-04-10T16:58:00Z"/>
          <w:rFonts w:cs="Times New Roman"/>
          <w:sz w:val="22"/>
        </w:rPr>
        <w:pPrChange w:id="203" w:author="Erin Benderoff" w:date="2016-04-10T16:57:00Z">
          <w:pPr>
            <w:pStyle w:val="Erin"/>
            <w:ind w:firstLine="284"/>
          </w:pPr>
        </w:pPrChange>
      </w:pPr>
      <w:ins w:id="204" w:author="Erin Benderoff" w:date="2016-04-10T16:58:00Z">
        <w:r>
          <w:rPr>
            <w:rFonts w:cs="Times New Roman"/>
            <w:sz w:val="22"/>
          </w:rPr>
          <w:t>Prerequisite</w:t>
        </w:r>
      </w:ins>
    </w:p>
    <w:p w:rsidR="008102AE" w:rsidRDefault="008102AE" w:rsidP="008102AE">
      <w:pPr>
        <w:pStyle w:val="Erin"/>
        <w:numPr>
          <w:ilvl w:val="1"/>
          <w:numId w:val="49"/>
        </w:numPr>
        <w:rPr>
          <w:ins w:id="205" w:author="Erin Benderoff" w:date="2016-04-10T16:58:00Z"/>
          <w:rFonts w:cs="Times New Roman"/>
          <w:sz w:val="22"/>
        </w:rPr>
        <w:pPrChange w:id="206" w:author="Erin Benderoff" w:date="2016-04-10T16:57:00Z">
          <w:pPr>
            <w:pStyle w:val="Erin"/>
            <w:ind w:firstLine="284"/>
          </w:pPr>
        </w:pPrChange>
      </w:pPr>
      <w:ins w:id="207" w:author="Erin Benderoff" w:date="2016-04-10T16:58:00Z">
        <w:r>
          <w:rPr>
            <w:rFonts w:cs="Times New Roman"/>
            <w:sz w:val="22"/>
          </w:rPr>
          <w:lastRenderedPageBreak/>
          <w:t>Section</w:t>
        </w:r>
      </w:ins>
    </w:p>
    <w:p w:rsidR="008102AE" w:rsidRDefault="008102AE" w:rsidP="008102AE">
      <w:pPr>
        <w:pStyle w:val="Erin"/>
        <w:numPr>
          <w:ilvl w:val="1"/>
          <w:numId w:val="49"/>
        </w:numPr>
        <w:rPr>
          <w:ins w:id="208" w:author="Erin Benderoff" w:date="2016-04-10T16:58:00Z"/>
          <w:rFonts w:cs="Times New Roman"/>
          <w:sz w:val="22"/>
        </w:rPr>
        <w:pPrChange w:id="209" w:author="Erin Benderoff" w:date="2016-04-10T16:57:00Z">
          <w:pPr>
            <w:pStyle w:val="Erin"/>
            <w:ind w:firstLine="284"/>
          </w:pPr>
        </w:pPrChange>
      </w:pPr>
      <w:ins w:id="210" w:author="Erin Benderoff" w:date="2016-04-10T16:58:00Z">
        <w:r>
          <w:rPr>
            <w:rFonts w:cs="Times New Roman"/>
            <w:sz w:val="22"/>
          </w:rPr>
          <w:t>Subsection</w:t>
        </w:r>
      </w:ins>
    </w:p>
    <w:p w:rsidR="008102AE" w:rsidRDefault="008102AE" w:rsidP="008102AE">
      <w:pPr>
        <w:pStyle w:val="Erin"/>
        <w:numPr>
          <w:ilvl w:val="1"/>
          <w:numId w:val="49"/>
        </w:numPr>
        <w:rPr>
          <w:ins w:id="211" w:author="Erin Benderoff" w:date="2016-04-10T16:58:00Z"/>
          <w:rFonts w:cs="Times New Roman"/>
          <w:sz w:val="22"/>
        </w:rPr>
        <w:pPrChange w:id="212" w:author="Erin Benderoff" w:date="2016-04-10T16:57:00Z">
          <w:pPr>
            <w:pStyle w:val="Erin"/>
            <w:ind w:firstLine="284"/>
          </w:pPr>
        </w:pPrChange>
      </w:pPr>
      <w:ins w:id="213" w:author="Erin Benderoff" w:date="2016-04-10T16:58:00Z">
        <w:r>
          <w:rPr>
            <w:rFonts w:cs="Times New Roman"/>
            <w:sz w:val="22"/>
          </w:rPr>
          <w:t>User</w:t>
        </w:r>
      </w:ins>
    </w:p>
    <w:p w:rsidR="008102AE" w:rsidRDefault="008102AE" w:rsidP="008102AE">
      <w:pPr>
        <w:pStyle w:val="Erin"/>
        <w:numPr>
          <w:ilvl w:val="1"/>
          <w:numId w:val="49"/>
        </w:numPr>
        <w:rPr>
          <w:ins w:id="214" w:author="Erin Benderoff" w:date="2016-04-10T16:58:00Z"/>
          <w:rFonts w:cs="Times New Roman"/>
          <w:sz w:val="22"/>
        </w:rPr>
        <w:pPrChange w:id="215" w:author="Erin Benderoff" w:date="2016-04-10T16:57:00Z">
          <w:pPr>
            <w:pStyle w:val="Erin"/>
            <w:ind w:firstLine="284"/>
          </w:pPr>
        </w:pPrChange>
      </w:pPr>
      <w:proofErr w:type="spellStart"/>
      <w:ins w:id="216" w:author="Erin Benderoff" w:date="2016-04-10T16:58:00Z">
        <w:r>
          <w:rPr>
            <w:rFonts w:cs="Times New Roman"/>
            <w:sz w:val="22"/>
          </w:rPr>
          <w:t>UserSchedules</w:t>
        </w:r>
        <w:proofErr w:type="spellEnd"/>
      </w:ins>
    </w:p>
    <w:p w:rsidR="008102AE" w:rsidRDefault="008102AE" w:rsidP="008102AE">
      <w:pPr>
        <w:pStyle w:val="Erin"/>
        <w:numPr>
          <w:ilvl w:val="0"/>
          <w:numId w:val="49"/>
        </w:numPr>
        <w:rPr>
          <w:ins w:id="217" w:author="Erin Benderoff" w:date="2016-04-10T16:58:00Z"/>
          <w:rFonts w:cs="Times New Roman"/>
          <w:sz w:val="22"/>
        </w:rPr>
        <w:pPrChange w:id="218" w:author="Erin Benderoff" w:date="2016-04-10T16:58:00Z">
          <w:pPr>
            <w:pStyle w:val="Erin"/>
            <w:ind w:firstLine="284"/>
          </w:pPr>
        </w:pPrChange>
      </w:pPr>
      <w:ins w:id="219" w:author="Erin Benderoff" w:date="2016-04-10T16:58:00Z">
        <w:r>
          <w:rPr>
            <w:rFonts w:cs="Times New Roman"/>
            <w:sz w:val="22"/>
          </w:rPr>
          <w:t>Controller classes:</w:t>
        </w:r>
      </w:ins>
    </w:p>
    <w:p w:rsidR="008102AE" w:rsidRDefault="008102AE" w:rsidP="008102AE">
      <w:pPr>
        <w:pStyle w:val="Erin"/>
        <w:numPr>
          <w:ilvl w:val="1"/>
          <w:numId w:val="49"/>
        </w:numPr>
        <w:rPr>
          <w:ins w:id="220" w:author="Erin Benderoff" w:date="2016-04-10T16:58:00Z"/>
          <w:rFonts w:cs="Times New Roman"/>
          <w:sz w:val="22"/>
        </w:rPr>
        <w:pPrChange w:id="221" w:author="Erin Benderoff" w:date="2016-04-10T16:58:00Z">
          <w:pPr>
            <w:pStyle w:val="Erin"/>
            <w:ind w:firstLine="284"/>
          </w:pPr>
        </w:pPrChange>
      </w:pPr>
      <w:proofErr w:type="spellStart"/>
      <w:ins w:id="222" w:author="Erin Benderoff" w:date="2016-04-10T16:58:00Z">
        <w:r>
          <w:rPr>
            <w:rFonts w:cs="Times New Roman"/>
            <w:sz w:val="22"/>
          </w:rPr>
          <w:t>CourseController</w:t>
        </w:r>
        <w:proofErr w:type="spellEnd"/>
      </w:ins>
    </w:p>
    <w:p w:rsidR="008102AE" w:rsidRDefault="008102AE" w:rsidP="008102AE">
      <w:pPr>
        <w:pStyle w:val="Erin"/>
        <w:numPr>
          <w:ilvl w:val="1"/>
          <w:numId w:val="49"/>
        </w:numPr>
        <w:rPr>
          <w:ins w:id="223" w:author="Erin Benderoff" w:date="2016-04-10T16:58:00Z"/>
          <w:rFonts w:cs="Times New Roman"/>
          <w:sz w:val="22"/>
        </w:rPr>
        <w:pPrChange w:id="224" w:author="Erin Benderoff" w:date="2016-04-10T16:58:00Z">
          <w:pPr>
            <w:pStyle w:val="Erin"/>
            <w:ind w:firstLine="284"/>
          </w:pPr>
        </w:pPrChange>
      </w:pPr>
      <w:proofErr w:type="spellStart"/>
      <w:ins w:id="225" w:author="Erin Benderoff" w:date="2016-04-10T16:58:00Z">
        <w:r>
          <w:rPr>
            <w:rFonts w:cs="Times New Roman"/>
            <w:sz w:val="22"/>
          </w:rPr>
          <w:t>ProfileController</w:t>
        </w:r>
        <w:proofErr w:type="spellEnd"/>
      </w:ins>
    </w:p>
    <w:p w:rsidR="008102AE" w:rsidRDefault="008102AE" w:rsidP="008102AE">
      <w:pPr>
        <w:pStyle w:val="Erin"/>
        <w:numPr>
          <w:ilvl w:val="1"/>
          <w:numId w:val="49"/>
        </w:numPr>
        <w:rPr>
          <w:ins w:id="226" w:author="Erin Benderoff" w:date="2016-04-10T16:58:00Z"/>
          <w:rFonts w:cs="Times New Roman"/>
          <w:sz w:val="22"/>
        </w:rPr>
        <w:pPrChange w:id="227" w:author="Erin Benderoff" w:date="2016-04-10T16:58:00Z">
          <w:pPr>
            <w:pStyle w:val="Erin"/>
            <w:ind w:firstLine="284"/>
          </w:pPr>
        </w:pPrChange>
      </w:pPr>
      <w:proofErr w:type="spellStart"/>
      <w:ins w:id="228" w:author="Erin Benderoff" w:date="2016-04-10T16:58:00Z">
        <w:r>
          <w:rPr>
            <w:rFonts w:cs="Times New Roman"/>
            <w:sz w:val="22"/>
          </w:rPr>
          <w:t>SchedulerController</w:t>
        </w:r>
        <w:proofErr w:type="spellEnd"/>
      </w:ins>
    </w:p>
    <w:p w:rsidR="008102AE" w:rsidRDefault="008102AE" w:rsidP="008102AE">
      <w:pPr>
        <w:pStyle w:val="Erin"/>
        <w:numPr>
          <w:ilvl w:val="1"/>
          <w:numId w:val="49"/>
        </w:numPr>
        <w:rPr>
          <w:ins w:id="229" w:author="Erin Benderoff" w:date="2016-04-10T16:58:00Z"/>
          <w:rFonts w:cs="Times New Roman"/>
          <w:sz w:val="22"/>
        </w:rPr>
        <w:pPrChange w:id="230" w:author="Erin Benderoff" w:date="2016-04-10T16:58:00Z">
          <w:pPr>
            <w:pStyle w:val="Erin"/>
            <w:ind w:firstLine="284"/>
          </w:pPr>
        </w:pPrChange>
      </w:pPr>
      <w:proofErr w:type="spellStart"/>
      <w:ins w:id="231" w:author="Erin Benderoff" w:date="2016-04-10T16:58:00Z">
        <w:r>
          <w:rPr>
            <w:rFonts w:cs="Times New Roman"/>
            <w:sz w:val="22"/>
          </w:rPr>
          <w:t>SiteController</w:t>
        </w:r>
        <w:proofErr w:type="spellEnd"/>
      </w:ins>
    </w:p>
    <w:p w:rsidR="0049756D" w:rsidRPr="008102AE" w:rsidRDefault="008102AE" w:rsidP="008102AE">
      <w:pPr>
        <w:pStyle w:val="Erin"/>
        <w:numPr>
          <w:ilvl w:val="1"/>
          <w:numId w:val="49"/>
        </w:numPr>
        <w:rPr>
          <w:rFonts w:cs="Times New Roman"/>
          <w:sz w:val="22"/>
          <w:rPrChange w:id="232" w:author="Erin Benderoff" w:date="2016-04-10T16:59:00Z">
            <w:rPr>
              <w:rFonts w:cs="Times New Roman"/>
              <w:sz w:val="22"/>
            </w:rPr>
          </w:rPrChange>
        </w:rPr>
        <w:pPrChange w:id="233" w:author="Erin Benderoff" w:date="2016-04-10T16:57:00Z">
          <w:pPr>
            <w:pStyle w:val="Erin"/>
            <w:ind w:firstLine="284"/>
          </w:pPr>
        </w:pPrChange>
      </w:pPr>
      <w:proofErr w:type="spellStart"/>
      <w:ins w:id="234" w:author="Erin Benderoff" w:date="2016-04-10T16:58:00Z">
        <w:r>
          <w:rPr>
            <w:rFonts w:cs="Times New Roman"/>
            <w:sz w:val="22"/>
          </w:rPr>
          <w:t>UserController</w:t>
        </w:r>
      </w:ins>
      <w:proofErr w:type="spellEnd"/>
      <w:del w:id="235" w:author="Erin Benderoff" w:date="2016-04-10T16:59:00Z">
        <w:r w:rsidR="0049756D" w:rsidRPr="00057ABF" w:rsidDel="008102AE">
          <w:rPr>
            <w:rFonts w:cs="Times New Roman"/>
            <w:sz w:val="22"/>
          </w:rPr>
          <w:delText xml:space="preserve"> (CompletedCourses, ContactForm, Course, PreferenceForm, Prerequisite, Section, Subsection, User and UserSchedules), as well as the controller classes (CourseController, Prof</w:delText>
        </w:r>
        <w:r w:rsidR="0049756D" w:rsidRPr="00296ADB" w:rsidDel="008102AE">
          <w:rPr>
            <w:rFonts w:cs="Times New Roman"/>
            <w:sz w:val="22"/>
          </w:rPr>
          <w:delText>ileController, SchedulerController, SiteController and UserController).</w:delText>
        </w:r>
      </w:del>
    </w:p>
    <w:p w:rsidR="0049756D" w:rsidRPr="009738CB" w:rsidRDefault="0049756D" w:rsidP="0049756D">
      <w:pPr>
        <w:pStyle w:val="Erin"/>
        <w:rPr>
          <w:rFonts w:cs="Times New Roman"/>
          <w:sz w:val="22"/>
        </w:rPr>
      </w:pPr>
    </w:p>
    <w:p w:rsidR="008102AE" w:rsidRDefault="0049756D" w:rsidP="0049756D">
      <w:pPr>
        <w:pStyle w:val="Erin"/>
        <w:rPr>
          <w:ins w:id="236" w:author="Erin Benderoff" w:date="2016-04-10T17:00:00Z"/>
          <w:rFonts w:cs="Times New Roman"/>
          <w:sz w:val="22"/>
        </w:rPr>
      </w:pPr>
      <w:r w:rsidRPr="009738CB">
        <w:rPr>
          <w:rFonts w:cs="Times New Roman"/>
          <w:sz w:val="22"/>
        </w:rPr>
        <w:tab/>
        <w:t xml:space="preserve">For the requirements tests, we tested all requirements except the ones that were scoped out. </w:t>
      </w:r>
      <w:moveToRangeStart w:id="237" w:author="Erin Benderoff" w:date="2016-04-10T17:00:00Z" w:name="move448070932"/>
      <w:moveTo w:id="238" w:author="Erin Benderoff" w:date="2016-04-10T17:00:00Z">
        <w:r w:rsidR="008102AE" w:rsidRPr="009738CB">
          <w:rPr>
            <w:rFonts w:cs="Times New Roman"/>
            <w:sz w:val="22"/>
          </w:rPr>
          <w:t xml:space="preserve">With more time, we would have liked to implement these requirements and perform tests on them. </w:t>
        </w:r>
      </w:moveTo>
      <w:moveToRangeEnd w:id="237"/>
      <w:ins w:id="239" w:author="Erin Benderoff" w:date="2016-04-10T16:59:00Z">
        <w:r w:rsidR="008102AE">
          <w:rPr>
            <w:rFonts w:cs="Times New Roman"/>
            <w:sz w:val="22"/>
          </w:rPr>
          <w:t xml:space="preserve">The following requirements were </w:t>
        </w:r>
      </w:ins>
      <w:ins w:id="240" w:author="Erin Benderoff" w:date="2016-04-10T17:00:00Z">
        <w:r w:rsidR="008102AE">
          <w:rPr>
            <w:rFonts w:cs="Times New Roman"/>
            <w:sz w:val="22"/>
          </w:rPr>
          <w:t>not tested:</w:t>
        </w:r>
      </w:ins>
    </w:p>
    <w:p w:rsidR="008102AE" w:rsidRDefault="008102AE" w:rsidP="0049756D">
      <w:pPr>
        <w:pStyle w:val="Erin"/>
        <w:rPr>
          <w:ins w:id="241" w:author="Erin Benderoff" w:date="2016-04-10T17:00:00Z"/>
          <w:rFonts w:cs="Times New Roman"/>
          <w:sz w:val="22"/>
        </w:rPr>
      </w:pPr>
    </w:p>
    <w:p w:rsidR="008102AE" w:rsidRDefault="008102AE" w:rsidP="0049756D">
      <w:pPr>
        <w:pStyle w:val="Erin"/>
        <w:rPr>
          <w:ins w:id="242" w:author="Erin Benderoff" w:date="2016-04-10T17:00:00Z"/>
          <w:rFonts w:cs="Times New Roman"/>
          <w:sz w:val="22"/>
        </w:rPr>
      </w:pPr>
      <w:ins w:id="243" w:author="Erin Benderoff" w:date="2016-04-10T17:00:00Z">
        <w:r>
          <w:rPr>
            <w:rFonts w:cs="Times New Roman"/>
            <w:sz w:val="22"/>
          </w:rPr>
          <w:t>Untested requirements:</w:t>
        </w:r>
      </w:ins>
    </w:p>
    <w:p w:rsidR="008102AE" w:rsidRPr="008102AE" w:rsidRDefault="00441F0A" w:rsidP="008102AE">
      <w:pPr>
        <w:pStyle w:val="Erin"/>
        <w:numPr>
          <w:ilvl w:val="0"/>
          <w:numId w:val="50"/>
        </w:numPr>
        <w:rPr>
          <w:ins w:id="244" w:author="Erin Benderoff" w:date="2016-04-10T17:00:00Z"/>
          <w:rFonts w:cs="Times New Roman"/>
          <w:rPrChange w:id="245" w:author="Erin Benderoff" w:date="2016-04-10T17:00:00Z">
            <w:rPr>
              <w:ins w:id="246" w:author="Erin Benderoff" w:date="2016-04-10T17:00:00Z"/>
              <w:rFonts w:cs="Times New Roman"/>
              <w:sz w:val="22"/>
            </w:rPr>
          </w:rPrChange>
        </w:rPr>
        <w:pPrChange w:id="247" w:author="Erin Benderoff" w:date="2016-04-10T17:00:00Z">
          <w:pPr>
            <w:pStyle w:val="Erin"/>
          </w:pPr>
        </w:pPrChange>
      </w:pPr>
      <w:ins w:id="248" w:author="Erin Benderoff" w:date="2016-04-10T22:33:00Z">
        <w:r w:rsidRPr="00441F0A">
          <w:rPr>
            <w:rFonts w:cs="Times New Roman"/>
            <w:b/>
            <w:sz w:val="22"/>
            <w:rPrChange w:id="249" w:author="Erin Benderoff" w:date="2016-04-10T22:34:00Z">
              <w:rPr>
                <w:rFonts w:cs="Times New Roman"/>
                <w:sz w:val="22"/>
              </w:rPr>
            </w:rPrChange>
          </w:rPr>
          <w:t>UC3:</w:t>
        </w:r>
        <w:r>
          <w:rPr>
            <w:rFonts w:cs="Times New Roman"/>
            <w:sz w:val="22"/>
          </w:rPr>
          <w:t xml:space="preserve"> </w:t>
        </w:r>
      </w:ins>
      <w:ins w:id="250" w:author="Erin Benderoff" w:date="2016-04-10T17:00:00Z">
        <w:r w:rsidR="008102AE">
          <w:rPr>
            <w:rFonts w:cs="Times New Roman"/>
            <w:sz w:val="22"/>
          </w:rPr>
          <w:t>Create Course Sequence</w:t>
        </w:r>
      </w:ins>
    </w:p>
    <w:p w:rsidR="008102AE" w:rsidRPr="008102AE" w:rsidRDefault="00441F0A" w:rsidP="008102AE">
      <w:pPr>
        <w:pStyle w:val="Erin"/>
        <w:numPr>
          <w:ilvl w:val="0"/>
          <w:numId w:val="50"/>
        </w:numPr>
        <w:rPr>
          <w:ins w:id="251" w:author="Erin Benderoff" w:date="2016-04-10T17:00:00Z"/>
          <w:rFonts w:cs="Times New Roman"/>
          <w:rPrChange w:id="252" w:author="Erin Benderoff" w:date="2016-04-10T17:00:00Z">
            <w:rPr>
              <w:ins w:id="253" w:author="Erin Benderoff" w:date="2016-04-10T17:00:00Z"/>
              <w:rFonts w:cs="Times New Roman"/>
              <w:sz w:val="22"/>
            </w:rPr>
          </w:rPrChange>
        </w:rPr>
        <w:pPrChange w:id="254" w:author="Erin Benderoff" w:date="2016-04-10T17:00:00Z">
          <w:pPr>
            <w:pStyle w:val="Erin"/>
          </w:pPr>
        </w:pPrChange>
      </w:pPr>
      <w:ins w:id="255" w:author="Erin Benderoff" w:date="2016-04-10T22:33:00Z">
        <w:r w:rsidRPr="00441F0A">
          <w:rPr>
            <w:rFonts w:cs="Times New Roman"/>
            <w:b/>
            <w:sz w:val="22"/>
            <w:rPrChange w:id="256" w:author="Erin Benderoff" w:date="2016-04-10T22:34:00Z">
              <w:rPr>
                <w:rFonts w:cs="Times New Roman"/>
                <w:sz w:val="22"/>
              </w:rPr>
            </w:rPrChange>
          </w:rPr>
          <w:t>UC5:</w:t>
        </w:r>
        <w:r>
          <w:rPr>
            <w:rFonts w:cs="Times New Roman"/>
            <w:sz w:val="22"/>
          </w:rPr>
          <w:t xml:space="preserve"> </w:t>
        </w:r>
      </w:ins>
      <w:ins w:id="257" w:author="Erin Benderoff" w:date="2016-04-10T17:00:00Z">
        <w:r w:rsidR="008102AE">
          <w:rPr>
            <w:rFonts w:cs="Times New Roman"/>
            <w:sz w:val="22"/>
          </w:rPr>
          <w:t>View Course Sequence</w:t>
        </w:r>
      </w:ins>
    </w:p>
    <w:p w:rsidR="008102AE" w:rsidRPr="008102AE" w:rsidRDefault="00441F0A" w:rsidP="008102AE">
      <w:pPr>
        <w:pStyle w:val="Erin"/>
        <w:numPr>
          <w:ilvl w:val="0"/>
          <w:numId w:val="50"/>
        </w:numPr>
        <w:rPr>
          <w:ins w:id="258" w:author="Erin Benderoff" w:date="2016-04-10T17:01:00Z"/>
          <w:rFonts w:cs="Times New Roman"/>
          <w:rPrChange w:id="259" w:author="Erin Benderoff" w:date="2016-04-10T17:01:00Z">
            <w:rPr>
              <w:ins w:id="260" w:author="Erin Benderoff" w:date="2016-04-10T17:01:00Z"/>
              <w:rFonts w:cs="Times New Roman"/>
              <w:sz w:val="22"/>
            </w:rPr>
          </w:rPrChange>
        </w:rPr>
        <w:pPrChange w:id="261" w:author="Erin Benderoff" w:date="2016-04-10T17:00:00Z">
          <w:pPr>
            <w:pStyle w:val="Erin"/>
          </w:pPr>
        </w:pPrChange>
      </w:pPr>
      <w:ins w:id="262" w:author="Erin Benderoff" w:date="2016-04-10T22:33:00Z">
        <w:r w:rsidRPr="00441F0A">
          <w:rPr>
            <w:rFonts w:cs="Times New Roman"/>
            <w:b/>
            <w:sz w:val="22"/>
            <w:rPrChange w:id="263" w:author="Erin Benderoff" w:date="2016-04-10T22:34:00Z">
              <w:rPr>
                <w:rFonts w:cs="Times New Roman"/>
                <w:sz w:val="22"/>
              </w:rPr>
            </w:rPrChange>
          </w:rPr>
          <w:t>UC10:</w:t>
        </w:r>
        <w:r>
          <w:rPr>
            <w:rFonts w:cs="Times New Roman"/>
            <w:sz w:val="22"/>
          </w:rPr>
          <w:t xml:space="preserve"> </w:t>
        </w:r>
      </w:ins>
      <w:ins w:id="264" w:author="Erin Benderoff" w:date="2016-04-10T17:01:00Z">
        <w:r w:rsidR="008102AE">
          <w:rPr>
            <w:rFonts w:cs="Times New Roman"/>
            <w:sz w:val="22"/>
          </w:rPr>
          <w:t>Add Course</w:t>
        </w:r>
      </w:ins>
    </w:p>
    <w:p w:rsidR="0049756D" w:rsidRPr="008102AE" w:rsidDel="00441F0A" w:rsidRDefault="00441F0A" w:rsidP="008102AE">
      <w:pPr>
        <w:pStyle w:val="Erin"/>
        <w:numPr>
          <w:ilvl w:val="0"/>
          <w:numId w:val="50"/>
        </w:numPr>
        <w:rPr>
          <w:del w:id="265" w:author="Erin Benderoff" w:date="2016-04-10T22:34:00Z"/>
          <w:rFonts w:cs="Times New Roman"/>
          <w:rPrChange w:id="266" w:author="Erin Benderoff" w:date="2016-04-10T17:02:00Z">
            <w:rPr>
              <w:del w:id="267" w:author="Erin Benderoff" w:date="2016-04-10T22:34:00Z"/>
              <w:rFonts w:cs="Times New Roman"/>
            </w:rPr>
          </w:rPrChange>
        </w:rPr>
        <w:pPrChange w:id="268" w:author="Erin Benderoff" w:date="2016-04-10T17:02:00Z">
          <w:pPr>
            <w:pStyle w:val="Erin"/>
          </w:pPr>
        </w:pPrChange>
      </w:pPr>
      <w:ins w:id="269" w:author="Erin Benderoff" w:date="2016-04-10T22:34:00Z">
        <w:r w:rsidRPr="00441F0A">
          <w:rPr>
            <w:rFonts w:cs="Times New Roman"/>
            <w:b/>
            <w:sz w:val="22"/>
            <w:rPrChange w:id="270" w:author="Erin Benderoff" w:date="2016-04-10T22:34:00Z">
              <w:rPr>
                <w:rFonts w:cs="Times New Roman"/>
                <w:sz w:val="22"/>
              </w:rPr>
            </w:rPrChange>
          </w:rPr>
          <w:t>UC12:</w:t>
        </w:r>
        <w:r>
          <w:rPr>
            <w:rFonts w:cs="Times New Roman"/>
            <w:sz w:val="22"/>
          </w:rPr>
          <w:t xml:space="preserve"> </w:t>
        </w:r>
      </w:ins>
      <w:ins w:id="271" w:author="Erin Benderoff" w:date="2016-04-10T17:01:00Z">
        <w:r w:rsidR="008102AE">
          <w:rPr>
            <w:rFonts w:cs="Times New Roman"/>
            <w:sz w:val="22"/>
          </w:rPr>
          <w:t>View Weekly Schedule</w:t>
        </w:r>
      </w:ins>
      <w:del w:id="272" w:author="Erin Benderoff" w:date="2016-04-10T17:00:00Z">
        <w:r w:rsidR="0049756D" w:rsidRPr="00057ABF" w:rsidDel="008102AE">
          <w:rPr>
            <w:rFonts w:cs="Times New Roman"/>
            <w:sz w:val="22"/>
          </w:rPr>
          <w:delText xml:space="preserve">Scoped out requirements included </w:delText>
        </w:r>
        <w:r w:rsidR="0049756D" w:rsidRPr="00057ABF" w:rsidDel="008102AE">
          <w:rPr>
            <w:rFonts w:cs="Times New Roman"/>
            <w:i/>
            <w:sz w:val="22"/>
          </w:rPr>
          <w:delText>create a course sequence</w:delText>
        </w:r>
        <w:r w:rsidR="0049756D" w:rsidRPr="00296ADB" w:rsidDel="008102AE">
          <w:rPr>
            <w:rFonts w:cs="Times New Roman"/>
            <w:sz w:val="22"/>
          </w:rPr>
          <w:delText xml:space="preserve">, </w:delText>
        </w:r>
        <w:r w:rsidR="0049756D" w:rsidRPr="00296ADB" w:rsidDel="008102AE">
          <w:rPr>
            <w:rFonts w:cs="Times New Roman"/>
            <w:i/>
            <w:sz w:val="22"/>
          </w:rPr>
          <w:delText>weekly schedule view</w:delText>
        </w:r>
        <w:r w:rsidR="0049756D" w:rsidRPr="008102AE" w:rsidDel="008102AE">
          <w:rPr>
            <w:rFonts w:cs="Times New Roman"/>
            <w:sz w:val="22"/>
            <w:rPrChange w:id="273" w:author="Erin Benderoff" w:date="2016-04-10T17:02:00Z">
              <w:rPr>
                <w:rFonts w:cs="Times New Roman"/>
                <w:sz w:val="22"/>
              </w:rPr>
            </w:rPrChange>
          </w:rPr>
          <w:delText xml:space="preserve"> and </w:delText>
        </w:r>
        <w:r w:rsidR="0049756D" w:rsidRPr="008102AE" w:rsidDel="008102AE">
          <w:rPr>
            <w:rFonts w:cs="Times New Roman"/>
            <w:i/>
            <w:sz w:val="22"/>
            <w:rPrChange w:id="274" w:author="Erin Benderoff" w:date="2016-04-10T17:02:00Z">
              <w:rPr>
                <w:rFonts w:cs="Times New Roman"/>
                <w:i/>
                <w:sz w:val="22"/>
              </w:rPr>
            </w:rPrChange>
          </w:rPr>
          <w:delText>add a course</w:delText>
        </w:r>
        <w:r w:rsidR="0049756D" w:rsidRPr="008102AE" w:rsidDel="008102AE">
          <w:rPr>
            <w:rFonts w:cs="Times New Roman"/>
            <w:sz w:val="22"/>
            <w:rPrChange w:id="275" w:author="Erin Benderoff" w:date="2016-04-10T17:02:00Z">
              <w:rPr>
                <w:rFonts w:cs="Times New Roman"/>
                <w:sz w:val="22"/>
              </w:rPr>
            </w:rPrChange>
          </w:rPr>
          <w:delText xml:space="preserve">. </w:delText>
        </w:r>
      </w:del>
      <w:moveFromRangeStart w:id="276" w:author="Erin Benderoff" w:date="2016-04-10T17:00:00Z" w:name="move448070932"/>
      <w:moveFrom w:id="277" w:author="Erin Benderoff" w:date="2016-04-10T17:00:00Z">
        <w:del w:id="278" w:author="Erin Benderoff" w:date="2016-04-10T17:00:00Z">
          <w:r w:rsidR="0049756D" w:rsidRPr="008102AE" w:rsidDel="008102AE">
            <w:rPr>
              <w:rFonts w:cs="Times New Roman"/>
              <w:sz w:val="22"/>
              <w:rPrChange w:id="279" w:author="Erin Benderoff" w:date="2016-04-10T17:02:00Z">
                <w:rPr>
                  <w:rFonts w:cs="Times New Roman"/>
                  <w:sz w:val="22"/>
                </w:rPr>
              </w:rPrChange>
            </w:rPr>
            <w:delText>With more time, we would have liked to implement these requirements and perform tests on them.</w:delText>
          </w:r>
        </w:del>
        <w:r w:rsidR="0049756D" w:rsidRPr="008102AE" w:rsidDel="008102AE">
          <w:rPr>
            <w:rFonts w:cs="Times New Roman"/>
            <w:sz w:val="22"/>
            <w:rPrChange w:id="280" w:author="Erin Benderoff" w:date="2016-04-10T17:02:00Z">
              <w:rPr>
                <w:rFonts w:cs="Times New Roman"/>
                <w:sz w:val="22"/>
              </w:rPr>
            </w:rPrChange>
          </w:rPr>
          <w:t xml:space="preserve"> </w:t>
        </w:r>
      </w:moveFrom>
      <w:moveFromRangeEnd w:id="276"/>
    </w:p>
    <w:p w:rsidR="003F3109" w:rsidRPr="00441F0A" w:rsidDel="008102AE" w:rsidRDefault="003F3109" w:rsidP="00441F0A">
      <w:pPr>
        <w:pStyle w:val="Erin"/>
        <w:numPr>
          <w:ilvl w:val="0"/>
          <w:numId w:val="50"/>
        </w:numPr>
        <w:rPr>
          <w:del w:id="281" w:author="Erin Benderoff" w:date="2016-04-10T17:02:00Z"/>
          <w:rPrChange w:id="282" w:author="Erin Benderoff" w:date="2016-04-10T22:34:00Z">
            <w:rPr>
              <w:del w:id="283" w:author="Erin Benderoff" w:date="2016-04-10T17:02:00Z"/>
            </w:rPr>
          </w:rPrChange>
        </w:rPr>
        <w:pPrChange w:id="284" w:author="Erin Benderoff" w:date="2016-04-10T22:34:00Z">
          <w:pPr>
            <w:tabs>
              <w:tab w:val="left" w:pos="2835"/>
            </w:tabs>
          </w:pPr>
        </w:pPrChange>
      </w:pPr>
    </w:p>
    <w:p w:rsidR="003F3109" w:rsidRPr="009738CB" w:rsidRDefault="003F3109" w:rsidP="00441F0A">
      <w:pPr>
        <w:pStyle w:val="Erin"/>
        <w:numPr>
          <w:ilvl w:val="0"/>
          <w:numId w:val="50"/>
        </w:numPr>
        <w:pPrChange w:id="285" w:author="Erin Benderoff" w:date="2016-04-10T22:34:00Z">
          <w:pPr>
            <w:tabs>
              <w:tab w:val="left" w:pos="2835"/>
            </w:tabs>
          </w:pPr>
        </w:pPrChange>
      </w:pPr>
    </w:p>
    <w:p w:rsidR="003D2D5B" w:rsidRPr="00F31200" w:rsidRDefault="00BC45AA" w:rsidP="0046493D">
      <w:pPr>
        <w:pStyle w:val="Heading2"/>
        <w:tabs>
          <w:tab w:val="left" w:pos="2835"/>
        </w:tabs>
        <w:rPr>
          <w:rFonts w:ascii="Times New Roman" w:hAnsi="Times New Roman"/>
          <w:color w:val="1F4E79" w:themeColor="accent1" w:themeShade="80"/>
          <w:sz w:val="28"/>
          <w:szCs w:val="28"/>
        </w:rPr>
      </w:pPr>
      <w:bookmarkStart w:id="286" w:name="_Toc447569639"/>
      <w:r w:rsidRPr="009738CB">
        <w:rPr>
          <w:rFonts w:ascii="Times New Roman" w:hAnsi="Times New Roman"/>
          <w:color w:val="1F4E79" w:themeColor="accent1" w:themeShade="80"/>
          <w:sz w:val="28"/>
          <w:szCs w:val="28"/>
        </w:rPr>
        <w:t>Test Cases</w:t>
      </w:r>
      <w:bookmarkEnd w:id="286"/>
    </w:p>
    <w:p w:rsidR="00BC45AA" w:rsidRPr="009738CB" w:rsidRDefault="00BC45AA" w:rsidP="0046493D">
      <w:pPr>
        <w:pStyle w:val="numberedsubsub"/>
        <w:tabs>
          <w:tab w:val="left" w:pos="2835"/>
        </w:tabs>
      </w:pPr>
      <w:bookmarkStart w:id="287" w:name="_Toc447569640"/>
      <w:r w:rsidRPr="009738CB">
        <w:t>Unit Testing</w:t>
      </w:r>
      <w:bookmarkEnd w:id="287"/>
      <w:r w:rsidRPr="009738CB">
        <w:t xml:space="preserve"> </w:t>
      </w:r>
    </w:p>
    <w:p w:rsidR="00BC45AA" w:rsidRPr="009738CB" w:rsidRDefault="00BC45AA" w:rsidP="0046493D">
      <w:pPr>
        <w:tabs>
          <w:tab w:val="left" w:pos="2835"/>
        </w:tabs>
        <w:rPr>
          <w:lang w:val="en-CA"/>
        </w:rPr>
      </w:pPr>
    </w:p>
    <w:p w:rsidR="0049756D" w:rsidRPr="009738CB" w:rsidRDefault="0049756D" w:rsidP="0049756D">
      <w:pPr>
        <w:pStyle w:val="numberedsubsubsub"/>
      </w:pPr>
      <w:r w:rsidRPr="009738CB">
        <w:t xml:space="preserve"> </w:t>
      </w:r>
      <w:bookmarkStart w:id="288" w:name="_Toc447569641"/>
      <w:r w:rsidRPr="009738CB">
        <w:t xml:space="preserve">Code for </w:t>
      </w:r>
      <w:proofErr w:type="spellStart"/>
      <w:r w:rsidRPr="009738CB">
        <w:t>UserScheduleTest</w:t>
      </w:r>
      <w:proofErr w:type="spellEnd"/>
      <w:r w:rsidRPr="009738CB">
        <w:t>:</w:t>
      </w:r>
      <w:bookmarkEnd w:id="288"/>
    </w:p>
    <w:p w:rsidR="0049756D" w:rsidRPr="009738CB" w:rsidRDefault="0049756D" w:rsidP="0049756D">
      <w:pPr>
        <w:pStyle w:val="Erin"/>
        <w:rPr>
          <w:rFonts w:cs="Times New Roman"/>
          <w:b/>
          <w:lang w:val="en-US" w:eastAsia="bg-BG"/>
        </w:rPr>
      </w:pPr>
    </w:p>
    <w:p w:rsidR="0049756D" w:rsidRPr="009738CB" w:rsidRDefault="0049756D" w:rsidP="0049756D">
      <w:pPr>
        <w:pStyle w:val="Erin"/>
        <w:rPr>
          <w:rFonts w:cs="Times New Roman"/>
          <w:b/>
          <w:lang w:val="en-US" w:eastAsia="bg-BG"/>
        </w:rPr>
      </w:pPr>
    </w:p>
    <w:p w:rsidR="0049756D" w:rsidRPr="009738CB" w:rsidRDefault="0049756D" w:rsidP="004975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18"/>
          <w:szCs w:val="18"/>
          <w:lang w:eastAsia="en-CA"/>
        </w:rPr>
      </w:pPr>
      <w:r w:rsidRPr="009738CB">
        <w:rPr>
          <w:b/>
          <w:bCs/>
          <w:color w:val="000080"/>
          <w:sz w:val="18"/>
          <w:szCs w:val="18"/>
          <w:shd w:val="clear" w:color="auto" w:fill="F7FAFF"/>
          <w:lang w:eastAsia="en-CA"/>
        </w:rPr>
        <w:t>&lt;?php</w:t>
      </w:r>
      <w:r w:rsidRPr="009738CB">
        <w:rPr>
          <w:b/>
          <w:bCs/>
          <w:color w:val="000080"/>
          <w:sz w:val="18"/>
          <w:szCs w:val="18"/>
          <w:shd w:val="clear" w:color="auto" w:fill="F7FAFF"/>
          <w:lang w:eastAsia="en-CA"/>
        </w:rPr>
        <w:br/>
        <w:t>require_once</w:t>
      </w:r>
      <w:r w:rsidRPr="009738CB">
        <w:rPr>
          <w:color w:val="000000"/>
          <w:sz w:val="18"/>
          <w:szCs w:val="18"/>
          <w:shd w:val="clear" w:color="auto" w:fill="F7FAFF"/>
          <w:lang w:eastAsia="en-CA"/>
        </w:rPr>
        <w:t>(</w:t>
      </w:r>
      <w:r w:rsidRPr="009738CB">
        <w:rPr>
          <w:b/>
          <w:bCs/>
          <w:color w:val="008000"/>
          <w:sz w:val="18"/>
          <w:szCs w:val="18"/>
          <w:shd w:val="clear" w:color="auto" w:fill="F7FAFF"/>
          <w:lang w:eastAsia="en-CA"/>
        </w:rPr>
        <w:t>'../../../protected/models/UserSchedule.php'</w:t>
      </w:r>
      <w:r w:rsidRPr="009738CB">
        <w:rPr>
          <w:color w:val="000000"/>
          <w:sz w:val="18"/>
          <w:szCs w:val="18"/>
          <w:shd w:val="clear" w:color="auto" w:fill="F7FAFF"/>
          <w:lang w:eastAsia="en-CA"/>
        </w:rPr>
        <w:t>);</w:t>
      </w:r>
      <w:r w:rsidRPr="009738CB">
        <w:rPr>
          <w:color w:val="000000"/>
          <w:sz w:val="18"/>
          <w:szCs w:val="18"/>
          <w:shd w:val="clear" w:color="auto" w:fill="F7FAFF"/>
          <w:lang w:eastAsia="en-CA"/>
        </w:rPr>
        <w:br/>
      </w:r>
      <w:r w:rsidRPr="009738CB">
        <w:rPr>
          <w:color w:val="660000"/>
          <w:sz w:val="18"/>
          <w:szCs w:val="18"/>
          <w:shd w:val="clear" w:color="auto" w:fill="F7FAFF"/>
          <w:lang w:eastAsia="en-CA"/>
        </w:rPr>
        <w:t>$yiit</w:t>
      </w:r>
      <w:r w:rsidRPr="009738CB">
        <w:rPr>
          <w:color w:val="000000"/>
          <w:sz w:val="18"/>
          <w:szCs w:val="18"/>
          <w:shd w:val="clear" w:color="auto" w:fill="F7FAFF"/>
          <w:lang w:eastAsia="en-CA"/>
        </w:rPr>
        <w:t>=</w:t>
      </w:r>
      <w:r w:rsidRPr="009738CB">
        <w:rPr>
          <w:b/>
          <w:bCs/>
          <w:color w:val="008000"/>
          <w:sz w:val="18"/>
          <w:szCs w:val="18"/>
          <w:shd w:val="clear" w:color="auto" w:fill="F7FAFF"/>
          <w:lang w:eastAsia="en-CA"/>
        </w:rPr>
        <w:t>'../../../framework/yiit.php'</w:t>
      </w:r>
      <w:r w:rsidRPr="009738CB">
        <w:rPr>
          <w:color w:val="000000"/>
          <w:sz w:val="18"/>
          <w:szCs w:val="18"/>
          <w:shd w:val="clear" w:color="auto" w:fill="F7FAFF"/>
          <w:lang w:eastAsia="en-CA"/>
        </w:rPr>
        <w:t>;</w:t>
      </w:r>
      <w:r w:rsidRPr="009738CB">
        <w:rPr>
          <w:color w:val="000000"/>
          <w:sz w:val="18"/>
          <w:szCs w:val="18"/>
          <w:shd w:val="clear" w:color="auto" w:fill="F7FAFF"/>
          <w:lang w:eastAsia="en-CA"/>
        </w:rPr>
        <w:br/>
      </w:r>
      <w:r w:rsidRPr="009738CB">
        <w:rPr>
          <w:b/>
          <w:bCs/>
          <w:color w:val="000080"/>
          <w:sz w:val="18"/>
          <w:szCs w:val="18"/>
          <w:shd w:val="clear" w:color="auto" w:fill="F7FAFF"/>
          <w:lang w:eastAsia="en-CA"/>
        </w:rPr>
        <w:t>require_once</w:t>
      </w:r>
      <w:r w:rsidRPr="009738CB">
        <w:rPr>
          <w:color w:val="000000"/>
          <w:sz w:val="18"/>
          <w:szCs w:val="18"/>
          <w:shd w:val="clear" w:color="auto" w:fill="F7FAFF"/>
          <w:lang w:eastAsia="en-CA"/>
        </w:rPr>
        <w:t>(</w:t>
      </w:r>
      <w:r w:rsidRPr="009738CB">
        <w:rPr>
          <w:color w:val="660000"/>
          <w:sz w:val="18"/>
          <w:szCs w:val="18"/>
          <w:shd w:val="clear" w:color="auto" w:fill="F7FAFF"/>
          <w:lang w:eastAsia="en-CA"/>
        </w:rPr>
        <w:t>$yiit</w:t>
      </w:r>
      <w:r w:rsidRPr="009738CB">
        <w:rPr>
          <w:color w:val="000000"/>
          <w:sz w:val="18"/>
          <w:szCs w:val="18"/>
          <w:shd w:val="clear" w:color="auto" w:fill="F7FAFF"/>
          <w:lang w:eastAsia="en-CA"/>
        </w:rPr>
        <w:t>);</w:t>
      </w:r>
      <w:r w:rsidRPr="009738CB">
        <w:rPr>
          <w:color w:val="000000"/>
          <w:sz w:val="18"/>
          <w:szCs w:val="18"/>
          <w:shd w:val="clear" w:color="auto" w:fill="F7FAFF"/>
          <w:lang w:eastAsia="en-CA"/>
        </w:rPr>
        <w:br/>
      </w:r>
      <w:r w:rsidRPr="009738CB">
        <w:rPr>
          <w:color w:val="000000"/>
          <w:sz w:val="18"/>
          <w:szCs w:val="18"/>
          <w:shd w:val="clear" w:color="auto" w:fill="F7FAFF"/>
          <w:lang w:eastAsia="en-CA"/>
        </w:rPr>
        <w:br/>
      </w:r>
      <w:r w:rsidRPr="009738CB">
        <w:rPr>
          <w:b/>
          <w:bCs/>
          <w:color w:val="000080"/>
          <w:sz w:val="18"/>
          <w:szCs w:val="18"/>
          <w:shd w:val="clear" w:color="auto" w:fill="F7FAFF"/>
          <w:lang w:eastAsia="en-CA"/>
        </w:rPr>
        <w:t xml:space="preserve">class </w:t>
      </w:r>
      <w:r w:rsidRPr="009738CB">
        <w:rPr>
          <w:color w:val="000000"/>
          <w:sz w:val="18"/>
          <w:szCs w:val="18"/>
          <w:shd w:val="clear" w:color="auto" w:fill="F7FAFF"/>
          <w:lang w:eastAsia="en-CA"/>
        </w:rPr>
        <w:t xml:space="preserve">UserScheduleTest </w:t>
      </w:r>
      <w:r w:rsidRPr="009738CB">
        <w:rPr>
          <w:b/>
          <w:bCs/>
          <w:color w:val="000080"/>
          <w:sz w:val="18"/>
          <w:szCs w:val="18"/>
          <w:shd w:val="clear" w:color="auto" w:fill="F7FAFF"/>
          <w:lang w:eastAsia="en-CA"/>
        </w:rPr>
        <w:t xml:space="preserve">extends </w:t>
      </w:r>
      <w:r w:rsidRPr="009738CB">
        <w:rPr>
          <w:color w:val="000000"/>
          <w:sz w:val="18"/>
          <w:szCs w:val="18"/>
          <w:shd w:val="clear" w:color="auto" w:fill="F7FAFF"/>
          <w:lang w:eastAsia="en-CA"/>
        </w:rPr>
        <w:t>CDbTestCase {</w:t>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 xml:space="preserve">protected </w:t>
      </w:r>
      <w:r w:rsidRPr="009738CB">
        <w:rPr>
          <w:b/>
          <w:bCs/>
          <w:color w:val="660E7A"/>
          <w:sz w:val="18"/>
          <w:szCs w:val="18"/>
          <w:shd w:val="clear" w:color="auto" w:fill="F7FAFF"/>
          <w:lang w:eastAsia="en-CA"/>
        </w:rPr>
        <w:t>$fixture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 xml:space="preserve">protected </w:t>
      </w:r>
      <w:r w:rsidRPr="009738CB">
        <w:rPr>
          <w:b/>
          <w:bCs/>
          <w:color w:val="660E7A"/>
          <w:sz w:val="18"/>
          <w:szCs w:val="18"/>
          <w:shd w:val="clear" w:color="auto" w:fill="F7FAFF"/>
          <w:lang w:eastAsia="en-CA"/>
        </w:rPr>
        <w:t>$db</w:t>
      </w:r>
      <w:r w:rsidRPr="009738CB">
        <w:rPr>
          <w:color w:val="000000"/>
          <w:sz w:val="18"/>
          <w:szCs w:val="18"/>
          <w:shd w:val="clear" w:color="auto" w:fill="F7FAFF"/>
          <w:lang w:eastAsia="en-CA"/>
        </w:rPr>
        <w:t>;</w:t>
      </w:r>
      <w:r w:rsidRPr="009738CB">
        <w:rPr>
          <w:color w:val="000000"/>
          <w:sz w:val="18"/>
          <w:szCs w:val="18"/>
          <w:shd w:val="clear" w:color="auto" w:fill="F7FAFF"/>
          <w:lang w:eastAsia="en-CA"/>
        </w:rPr>
        <w:br/>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 xml:space="preserve">protected function </w:t>
      </w:r>
      <w:r w:rsidRPr="009738CB">
        <w:rPr>
          <w:color w:val="000000"/>
          <w:sz w:val="18"/>
          <w:szCs w:val="18"/>
          <w:shd w:val="clear" w:color="auto" w:fill="F7FAFF"/>
          <w:lang w:eastAsia="en-CA"/>
        </w:rPr>
        <w:t>setUp() {</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 xml:space="preserve">db </w:t>
      </w:r>
      <w:r w:rsidRPr="009738CB">
        <w:rPr>
          <w:color w:val="000000"/>
          <w:sz w:val="18"/>
          <w:szCs w:val="18"/>
          <w:shd w:val="clear" w:color="auto" w:fill="F7FAFF"/>
          <w:lang w:eastAsia="en-CA"/>
        </w:rPr>
        <w:t xml:space="preserve">= </w:t>
      </w:r>
      <w:r w:rsidRPr="009738CB">
        <w:rPr>
          <w:b/>
          <w:bCs/>
          <w:color w:val="000080"/>
          <w:sz w:val="18"/>
          <w:szCs w:val="18"/>
          <w:shd w:val="clear" w:color="auto" w:fill="F7FAFF"/>
          <w:lang w:eastAsia="en-CA"/>
        </w:rPr>
        <w:t xml:space="preserve">new </w:t>
      </w:r>
      <w:r w:rsidRPr="009738CB">
        <w:rPr>
          <w:color w:val="000000"/>
          <w:sz w:val="18"/>
          <w:szCs w:val="18"/>
          <w:shd w:val="clear" w:color="auto" w:fill="F7FAFF"/>
          <w:lang w:eastAsia="en-CA"/>
        </w:rPr>
        <w:t>CDbConnection(</w:t>
      </w:r>
      <w:r w:rsidRPr="009738CB">
        <w:rPr>
          <w:b/>
          <w:bCs/>
          <w:color w:val="008000"/>
          <w:sz w:val="18"/>
          <w:szCs w:val="18"/>
          <w:shd w:val="clear" w:color="auto" w:fill="F7FAFF"/>
          <w:lang w:eastAsia="en-CA"/>
        </w:rPr>
        <w:t>'mysql:host=conuscheduler.ddns.net;dbname=soen341'</w:t>
      </w:r>
      <w:r w:rsidRPr="009738CB">
        <w:rPr>
          <w:color w:val="000000"/>
          <w:sz w:val="18"/>
          <w:szCs w:val="18"/>
          <w:shd w:val="clear" w:color="auto" w:fill="F7FAFF"/>
          <w:lang w:eastAsia="en-CA"/>
        </w:rPr>
        <w:t>,</w:t>
      </w:r>
      <w:r w:rsidRPr="009738CB">
        <w:rPr>
          <w:b/>
          <w:bCs/>
          <w:color w:val="008000"/>
          <w:sz w:val="18"/>
          <w:szCs w:val="18"/>
          <w:shd w:val="clear" w:color="auto" w:fill="F7FAFF"/>
          <w:lang w:eastAsia="en-CA"/>
        </w:rPr>
        <w:t>'soen341'</w:t>
      </w:r>
      <w:r w:rsidRPr="009738CB">
        <w:rPr>
          <w:color w:val="000000"/>
          <w:sz w:val="18"/>
          <w:szCs w:val="18"/>
          <w:shd w:val="clear" w:color="auto" w:fill="F7FAFF"/>
          <w:lang w:eastAsia="en-CA"/>
        </w:rPr>
        <w:t>,</w:t>
      </w:r>
      <w:r w:rsidRPr="009738CB">
        <w:rPr>
          <w:b/>
          <w:bCs/>
          <w:color w:val="008000"/>
          <w:sz w:val="18"/>
          <w:szCs w:val="18"/>
          <w:shd w:val="clear" w:color="auto" w:fill="F7FAFF"/>
          <w:lang w:eastAsia="en-CA"/>
        </w:rPr>
        <w:t>'soen341'</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db</w:t>
      </w:r>
      <w:r w:rsidRPr="009738CB">
        <w:rPr>
          <w:color w:val="000000"/>
          <w:sz w:val="18"/>
          <w:szCs w:val="18"/>
          <w:shd w:val="clear" w:color="auto" w:fill="F7FAFF"/>
          <w:lang w:eastAsia="en-CA"/>
        </w:rPr>
        <w:t>-&gt;</w:t>
      </w:r>
      <w:r w:rsidRPr="009738CB">
        <w:rPr>
          <w:b/>
          <w:bCs/>
          <w:color w:val="000080"/>
          <w:sz w:val="18"/>
          <w:szCs w:val="18"/>
          <w:shd w:val="clear" w:color="auto" w:fill="F7FAFF"/>
          <w:lang w:eastAsia="en-CA"/>
        </w:rPr>
        <w:t>active</w:t>
      </w:r>
      <w:r w:rsidRPr="009738CB">
        <w:rPr>
          <w:color w:val="000000"/>
          <w:sz w:val="18"/>
          <w:szCs w:val="18"/>
          <w:shd w:val="clear" w:color="auto" w:fill="F7FAFF"/>
          <w:lang w:eastAsia="en-CA"/>
        </w:rPr>
        <w:t>=</w:t>
      </w:r>
      <w:r w:rsidRPr="009738CB">
        <w:rPr>
          <w:b/>
          <w:bCs/>
          <w:color w:val="000080"/>
          <w:sz w:val="18"/>
          <w:szCs w:val="18"/>
          <w:shd w:val="clear" w:color="auto" w:fill="F7FAFF"/>
          <w:lang w:eastAsia="en-CA"/>
        </w:rPr>
        <w:t>true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CActiveRecord::</w:t>
      </w:r>
      <w:r w:rsidRPr="009738CB">
        <w:rPr>
          <w:i/>
          <w:iCs/>
          <w:color w:val="660E7A"/>
          <w:sz w:val="18"/>
          <w:szCs w:val="18"/>
          <w:shd w:val="clear" w:color="auto" w:fill="F7FAFF"/>
          <w:lang w:eastAsia="en-CA"/>
        </w:rPr>
        <w:t>$db</w:t>
      </w:r>
      <w:r w:rsidRPr="009738CB">
        <w:rPr>
          <w:color w:val="000000"/>
          <w:sz w:val="18"/>
          <w:szCs w:val="18"/>
          <w:shd w:val="clear" w:color="auto" w:fill="F7FAFF"/>
          <w:lang w:eastAsia="en-CA"/>
        </w:rPr>
        <w:t>=</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db</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 xml:space="preserve">fixture </w:t>
      </w:r>
      <w:r w:rsidRPr="009738CB">
        <w:rPr>
          <w:color w:val="000000"/>
          <w:sz w:val="18"/>
          <w:szCs w:val="18"/>
          <w:shd w:val="clear" w:color="auto" w:fill="F7FAFF"/>
          <w:lang w:eastAsia="en-CA"/>
        </w:rPr>
        <w:t xml:space="preserve">= </w:t>
      </w:r>
      <w:r w:rsidRPr="009738CB">
        <w:rPr>
          <w:b/>
          <w:bCs/>
          <w:color w:val="000080"/>
          <w:sz w:val="18"/>
          <w:szCs w:val="18"/>
          <w:shd w:val="clear" w:color="auto" w:fill="F7FAFF"/>
          <w:lang w:eastAsia="en-CA"/>
        </w:rPr>
        <w:t xml:space="preserve">new </w:t>
      </w:r>
      <w:r w:rsidRPr="009738CB">
        <w:rPr>
          <w:color w:val="000000"/>
          <w:sz w:val="18"/>
          <w:szCs w:val="18"/>
          <w:shd w:val="clear" w:color="auto" w:fill="F7FAFF"/>
          <w:lang w:eastAsia="en-CA"/>
        </w:rPr>
        <w:t>UserSchedule;</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 xml:space="preserve">protected function </w:t>
      </w:r>
      <w:r w:rsidRPr="009738CB">
        <w:rPr>
          <w:color w:val="000000"/>
          <w:sz w:val="18"/>
          <w:szCs w:val="18"/>
          <w:shd w:val="clear" w:color="auto" w:fill="F7FAFF"/>
          <w:lang w:eastAsia="en-CA"/>
        </w:rPr>
        <w:t>tearDown() {</w:t>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if</w:t>
      </w:r>
      <w:r w:rsidRPr="009738CB">
        <w:rPr>
          <w:color w:val="000000"/>
          <w:sz w:val="18"/>
          <w:szCs w:val="18"/>
          <w:shd w:val="clear" w:color="auto" w:fill="F7FAFF"/>
          <w:lang w:eastAsia="en-CA"/>
        </w:rPr>
        <w:t>(</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db</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db</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active</w:t>
      </w:r>
      <w:r w:rsidRPr="009738CB">
        <w:rPr>
          <w:color w:val="000000"/>
          <w:sz w:val="18"/>
          <w:szCs w:val="18"/>
          <w:shd w:val="clear" w:color="auto" w:fill="F7FAFF"/>
          <w:lang w:eastAsia="en-CA"/>
        </w:rPr>
        <w:t>=</w:t>
      </w:r>
      <w:r w:rsidRPr="009738CB">
        <w:rPr>
          <w:b/>
          <w:bCs/>
          <w:color w:val="000080"/>
          <w:sz w:val="18"/>
          <w:szCs w:val="18"/>
          <w:shd w:val="clear" w:color="auto" w:fill="F7FAFF"/>
          <w:lang w:eastAsia="en-CA"/>
        </w:rPr>
        <w:t>false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r>
      <w:r w:rsidRPr="009738CB">
        <w:rPr>
          <w:color w:val="000000"/>
          <w:sz w:val="18"/>
          <w:szCs w:val="18"/>
          <w:shd w:val="clear" w:color="auto" w:fill="F7FAFF"/>
          <w:lang w:eastAsia="en-CA"/>
        </w:rPr>
        <w:br/>
      </w:r>
      <w:r w:rsidRPr="009738CB">
        <w:rPr>
          <w:color w:val="000000"/>
          <w:sz w:val="18"/>
          <w:szCs w:val="18"/>
          <w:shd w:val="clear" w:color="auto" w:fill="F7FAFF"/>
          <w:lang w:eastAsia="en-CA"/>
        </w:rPr>
        <w:lastRenderedPageBreak/>
        <w:t xml:space="preserve">    </w:t>
      </w:r>
      <w:r w:rsidRPr="009738CB">
        <w:rPr>
          <w:b/>
          <w:bCs/>
          <w:color w:val="000080"/>
          <w:sz w:val="18"/>
          <w:szCs w:val="18"/>
          <w:shd w:val="clear" w:color="auto" w:fill="F7FAFF"/>
          <w:lang w:eastAsia="en-CA"/>
        </w:rPr>
        <w:t xml:space="preserve">public function </w:t>
      </w:r>
      <w:r w:rsidRPr="009738CB">
        <w:rPr>
          <w:color w:val="000000"/>
          <w:sz w:val="18"/>
          <w:szCs w:val="18"/>
          <w:shd w:val="clear" w:color="auto" w:fill="F7FAFF"/>
          <w:lang w:eastAsia="en-CA"/>
        </w:rPr>
        <w:t>testTableName() {</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$expected </w:t>
      </w:r>
      <w:r w:rsidRPr="009738CB">
        <w:rPr>
          <w:color w:val="000000"/>
          <w:sz w:val="18"/>
          <w:szCs w:val="18"/>
          <w:shd w:val="clear" w:color="auto" w:fill="F7FAFF"/>
          <w:lang w:eastAsia="en-CA"/>
        </w:rPr>
        <w:t xml:space="preserve">= </w:t>
      </w:r>
      <w:r w:rsidRPr="009738CB">
        <w:rPr>
          <w:b/>
          <w:bCs/>
          <w:color w:val="008000"/>
          <w:sz w:val="18"/>
          <w:szCs w:val="18"/>
          <w:shd w:val="clear" w:color="auto" w:fill="F7FAFF"/>
          <w:lang w:eastAsia="en-CA"/>
        </w:rPr>
        <w:t>'user_schedule'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$results </w:t>
      </w:r>
      <w:r w:rsidRPr="009738CB">
        <w:rPr>
          <w:color w:val="000000"/>
          <w:sz w:val="18"/>
          <w:szCs w:val="18"/>
          <w:shd w:val="clear" w:color="auto" w:fill="F7FAFF"/>
          <w:lang w:eastAsia="en-CA"/>
        </w:rP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fixture</w:t>
      </w:r>
      <w:r w:rsidRPr="009738CB">
        <w:rPr>
          <w:color w:val="000000"/>
          <w:sz w:val="18"/>
          <w:szCs w:val="18"/>
          <w:shd w:val="clear" w:color="auto" w:fill="F7FAFF"/>
          <w:lang w:eastAsia="en-CA"/>
        </w:rPr>
        <w:t>-&gt;tableName();</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-&gt;assertEquals(</w:t>
      </w:r>
      <w:r w:rsidRPr="009738CB">
        <w:rPr>
          <w:color w:val="660000"/>
          <w:sz w:val="18"/>
          <w:szCs w:val="18"/>
          <w:shd w:val="clear" w:color="auto" w:fill="F7FAFF"/>
          <w:lang w:eastAsia="en-CA"/>
        </w:rPr>
        <w:t>$expected</w:t>
      </w:r>
      <w:r w:rsidRPr="009738CB">
        <w:rPr>
          <w:color w:val="000000"/>
          <w:sz w:val="18"/>
          <w:szCs w:val="18"/>
          <w:shd w:val="clear" w:color="auto" w:fill="F7FAFF"/>
          <w:lang w:eastAsia="en-CA"/>
        </w:rPr>
        <w:t>,</w:t>
      </w:r>
      <w:r w:rsidRPr="009738CB">
        <w:rPr>
          <w:color w:val="660000"/>
          <w:sz w:val="18"/>
          <w:szCs w:val="18"/>
          <w:shd w:val="clear" w:color="auto" w:fill="F7FAFF"/>
          <w:lang w:eastAsia="en-CA"/>
        </w:rPr>
        <w:t>$results</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 xml:space="preserve">public function </w:t>
      </w:r>
      <w:r w:rsidRPr="009738CB">
        <w:rPr>
          <w:color w:val="000000"/>
          <w:sz w:val="18"/>
          <w:szCs w:val="18"/>
          <w:shd w:val="clear" w:color="auto" w:fill="F7FAFF"/>
          <w:lang w:eastAsia="en-CA"/>
        </w:rPr>
        <w:t>testRules() {</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$expected </w:t>
      </w:r>
      <w:r w:rsidRPr="009738CB">
        <w:rPr>
          <w:color w:val="000000"/>
          <w:sz w:val="18"/>
          <w:szCs w:val="18"/>
          <w:shd w:val="clear" w:color="auto" w:fill="F7FAFF"/>
          <w:lang w:eastAsia="en-CA"/>
        </w:rPr>
        <w:t xml:space="preserve">= </w:t>
      </w:r>
      <w:r w:rsidRPr="009738CB">
        <w:rPr>
          <w:b/>
          <w:bCs/>
          <w:color w:val="000080"/>
          <w:sz w:val="18"/>
          <w:szCs w:val="18"/>
          <w:shd w:val="clear" w:color="auto" w:fill="F7FAFF"/>
          <w:lang w:eastAsia="en-CA"/>
        </w:rPr>
        <w:t>array</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array</w:t>
      </w:r>
      <w:r w:rsidRPr="009738CB">
        <w:rPr>
          <w:color w:val="000000"/>
          <w:sz w:val="18"/>
          <w:szCs w:val="18"/>
          <w:shd w:val="clear" w:color="auto" w:fill="F7FAFF"/>
          <w:lang w:eastAsia="en-CA"/>
        </w:rPr>
        <w:t>(</w:t>
      </w:r>
      <w:r w:rsidRPr="009738CB">
        <w:rPr>
          <w:b/>
          <w:bCs/>
          <w:color w:val="008000"/>
          <w:sz w:val="18"/>
          <w:szCs w:val="18"/>
          <w:shd w:val="clear" w:color="auto" w:fill="F7FAFF"/>
          <w:lang w:eastAsia="en-CA"/>
        </w:rPr>
        <w:t>'scheduleID, courseID, sectionID, subsectionID, year'</w:t>
      </w:r>
      <w:r w:rsidRPr="009738CB">
        <w:rPr>
          <w:color w:val="000000"/>
          <w:sz w:val="18"/>
          <w:szCs w:val="18"/>
          <w:shd w:val="clear" w:color="auto" w:fill="F7FAFF"/>
          <w:lang w:eastAsia="en-CA"/>
        </w:rPr>
        <w:t xml:space="preserve">, </w:t>
      </w:r>
      <w:r w:rsidRPr="009738CB">
        <w:rPr>
          <w:b/>
          <w:bCs/>
          <w:color w:val="008000"/>
          <w:sz w:val="18"/>
          <w:szCs w:val="18"/>
          <w:shd w:val="clear" w:color="auto" w:fill="F7FAFF"/>
          <w:lang w:eastAsia="en-CA"/>
        </w:rPr>
        <w:t>'required'</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array</w:t>
      </w:r>
      <w:r w:rsidRPr="009738CB">
        <w:rPr>
          <w:color w:val="000000"/>
          <w:sz w:val="18"/>
          <w:szCs w:val="18"/>
          <w:shd w:val="clear" w:color="auto" w:fill="F7FAFF"/>
          <w:lang w:eastAsia="en-CA"/>
        </w:rPr>
        <w:t>(</w:t>
      </w:r>
      <w:r w:rsidRPr="009738CB">
        <w:rPr>
          <w:b/>
          <w:bCs/>
          <w:color w:val="008000"/>
          <w:sz w:val="18"/>
          <w:szCs w:val="18"/>
          <w:shd w:val="clear" w:color="auto" w:fill="F7FAFF"/>
          <w:lang w:eastAsia="en-CA"/>
        </w:rPr>
        <w:t>'scheduleID, courseID, sectionID, subsectionID, year'</w:t>
      </w:r>
      <w:r w:rsidRPr="009738CB">
        <w:rPr>
          <w:color w:val="000000"/>
          <w:sz w:val="18"/>
          <w:szCs w:val="18"/>
          <w:shd w:val="clear" w:color="auto" w:fill="F7FAFF"/>
          <w:lang w:eastAsia="en-CA"/>
        </w:rPr>
        <w:t xml:space="preserve">, </w:t>
      </w:r>
      <w:r w:rsidRPr="009738CB">
        <w:rPr>
          <w:b/>
          <w:bCs/>
          <w:color w:val="008000"/>
          <w:sz w:val="18"/>
          <w:szCs w:val="18"/>
          <w:shd w:val="clear" w:color="auto" w:fill="F7FAFF"/>
          <w:lang w:eastAsia="en-CA"/>
        </w:rPr>
        <w:t>'numerical'</w:t>
      </w:r>
      <w:r w:rsidRPr="009738CB">
        <w:rPr>
          <w:color w:val="000000"/>
          <w:sz w:val="18"/>
          <w:szCs w:val="18"/>
          <w:shd w:val="clear" w:color="auto" w:fill="F7FAFF"/>
          <w:lang w:eastAsia="en-CA"/>
        </w:rPr>
        <w:t xml:space="preserve">, </w:t>
      </w:r>
      <w:r w:rsidRPr="009738CB">
        <w:rPr>
          <w:b/>
          <w:bCs/>
          <w:color w:val="008000"/>
          <w:sz w:val="18"/>
          <w:szCs w:val="18"/>
          <w:shd w:val="clear" w:color="auto" w:fill="F7FAFF"/>
          <w:lang w:eastAsia="en-CA"/>
        </w:rPr>
        <w:t>'integerOnly'</w:t>
      </w:r>
      <w:r w:rsidRPr="009738CB">
        <w:rPr>
          <w:color w:val="000000"/>
          <w:sz w:val="18"/>
          <w:szCs w:val="18"/>
          <w:shd w:val="clear" w:color="auto" w:fill="F7FAFF"/>
          <w:lang w:eastAsia="en-CA"/>
        </w:rPr>
        <w:t>=&gt;</w:t>
      </w:r>
      <w:r w:rsidRPr="009738CB">
        <w:rPr>
          <w:b/>
          <w:bCs/>
          <w:color w:val="000080"/>
          <w:sz w:val="18"/>
          <w:szCs w:val="18"/>
          <w:shd w:val="clear" w:color="auto" w:fill="F7FAFF"/>
          <w:lang w:eastAsia="en-CA"/>
        </w:rPr>
        <w:t>true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array</w:t>
      </w:r>
      <w:r w:rsidRPr="009738CB">
        <w:rPr>
          <w:color w:val="000000"/>
          <w:sz w:val="18"/>
          <w:szCs w:val="18"/>
          <w:shd w:val="clear" w:color="auto" w:fill="F7FAFF"/>
          <w:lang w:eastAsia="en-CA"/>
        </w:rPr>
        <w:t>(</w:t>
      </w:r>
      <w:r w:rsidRPr="009738CB">
        <w:rPr>
          <w:b/>
          <w:bCs/>
          <w:color w:val="008000"/>
          <w:sz w:val="18"/>
          <w:szCs w:val="18"/>
          <w:shd w:val="clear" w:color="auto" w:fill="F7FAFF"/>
          <w:lang w:eastAsia="en-CA"/>
        </w:rPr>
        <w:t>'ID, scheduleID, courseID, sectionID, subsectionID, year'</w:t>
      </w:r>
      <w:r w:rsidRPr="009738CB">
        <w:rPr>
          <w:color w:val="000000"/>
          <w:sz w:val="18"/>
          <w:szCs w:val="18"/>
          <w:shd w:val="clear" w:color="auto" w:fill="F7FAFF"/>
          <w:lang w:eastAsia="en-CA"/>
        </w:rPr>
        <w:t xml:space="preserve">, </w:t>
      </w:r>
      <w:r w:rsidRPr="009738CB">
        <w:rPr>
          <w:b/>
          <w:bCs/>
          <w:color w:val="008000"/>
          <w:sz w:val="18"/>
          <w:szCs w:val="18"/>
          <w:shd w:val="clear" w:color="auto" w:fill="F7FAFF"/>
          <w:lang w:eastAsia="en-CA"/>
        </w:rPr>
        <w:t>'safe'</w:t>
      </w:r>
      <w:r w:rsidRPr="009738CB">
        <w:rPr>
          <w:color w:val="000000"/>
          <w:sz w:val="18"/>
          <w:szCs w:val="18"/>
          <w:shd w:val="clear" w:color="auto" w:fill="F7FAFF"/>
          <w:lang w:eastAsia="en-CA"/>
        </w:rPr>
        <w:t xml:space="preserve">, </w:t>
      </w:r>
      <w:r w:rsidRPr="009738CB">
        <w:rPr>
          <w:b/>
          <w:bCs/>
          <w:color w:val="008000"/>
          <w:sz w:val="18"/>
          <w:szCs w:val="18"/>
          <w:shd w:val="clear" w:color="auto" w:fill="F7FAFF"/>
          <w:lang w:eastAsia="en-CA"/>
        </w:rPr>
        <w:t>'on'</w:t>
      </w:r>
      <w:r w:rsidRPr="009738CB">
        <w:rPr>
          <w:color w:val="000000"/>
          <w:sz w:val="18"/>
          <w:szCs w:val="18"/>
          <w:shd w:val="clear" w:color="auto" w:fill="F7FAFF"/>
          <w:lang w:eastAsia="en-CA"/>
        </w:rPr>
        <w:t>=&gt;</w:t>
      </w:r>
      <w:r w:rsidRPr="009738CB">
        <w:rPr>
          <w:b/>
          <w:bCs/>
          <w:color w:val="008000"/>
          <w:sz w:val="18"/>
          <w:szCs w:val="18"/>
          <w:shd w:val="clear" w:color="auto" w:fill="F7FAFF"/>
          <w:lang w:eastAsia="en-CA"/>
        </w:rPr>
        <w:t>'search'</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$results </w:t>
      </w:r>
      <w:r w:rsidRPr="009738CB">
        <w:rPr>
          <w:color w:val="000000"/>
          <w:sz w:val="18"/>
          <w:szCs w:val="18"/>
          <w:shd w:val="clear" w:color="auto" w:fill="F7FAFF"/>
          <w:lang w:eastAsia="en-CA"/>
        </w:rP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fixture</w:t>
      </w:r>
      <w:r w:rsidRPr="009738CB">
        <w:rPr>
          <w:color w:val="000000"/>
          <w:sz w:val="18"/>
          <w:szCs w:val="18"/>
          <w:shd w:val="clear" w:color="auto" w:fill="F7FAFF"/>
          <w:lang w:eastAsia="en-CA"/>
        </w:rPr>
        <w:t>-&gt;rules();</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-&gt;assertEquals(</w:t>
      </w:r>
      <w:r w:rsidRPr="009738CB">
        <w:rPr>
          <w:color w:val="660000"/>
          <w:sz w:val="18"/>
          <w:szCs w:val="18"/>
          <w:shd w:val="clear" w:color="auto" w:fill="F7FAFF"/>
          <w:lang w:eastAsia="en-CA"/>
        </w:rPr>
        <w:t>$expected</w:t>
      </w:r>
      <w:r w:rsidRPr="009738CB">
        <w:rPr>
          <w:color w:val="000000"/>
          <w:sz w:val="18"/>
          <w:szCs w:val="18"/>
          <w:shd w:val="clear" w:color="auto" w:fill="F7FAFF"/>
          <w:lang w:eastAsia="en-CA"/>
        </w:rPr>
        <w:t>,</w:t>
      </w:r>
      <w:r w:rsidRPr="009738CB">
        <w:rPr>
          <w:color w:val="660000"/>
          <w:sz w:val="18"/>
          <w:szCs w:val="18"/>
          <w:shd w:val="clear" w:color="auto" w:fill="F7FAFF"/>
          <w:lang w:eastAsia="en-CA"/>
        </w:rPr>
        <w:t>$results</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 xml:space="preserve">public function </w:t>
      </w:r>
      <w:r w:rsidRPr="009738CB">
        <w:rPr>
          <w:color w:val="000000"/>
          <w:sz w:val="18"/>
          <w:szCs w:val="18"/>
          <w:shd w:val="clear" w:color="auto" w:fill="F7FAFF"/>
          <w:lang w:eastAsia="en-CA"/>
        </w:rPr>
        <w:t>testRelations() {</w:t>
      </w:r>
      <w:r w:rsidRPr="009738CB">
        <w:rPr>
          <w:color w:val="000000"/>
          <w:sz w:val="18"/>
          <w:szCs w:val="18"/>
          <w:shd w:val="clear" w:color="auto" w:fill="F7FAFF"/>
          <w:lang w:eastAsia="en-CA"/>
        </w:rPr>
        <w:br/>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$expected </w:t>
      </w:r>
      <w:r w:rsidRPr="009738CB">
        <w:rPr>
          <w:color w:val="000000"/>
          <w:sz w:val="18"/>
          <w:szCs w:val="18"/>
          <w:shd w:val="clear" w:color="auto" w:fill="F7FAFF"/>
          <w:lang w:eastAsia="en-CA"/>
        </w:rPr>
        <w:t xml:space="preserve">= </w:t>
      </w:r>
      <w:r w:rsidRPr="009738CB">
        <w:rPr>
          <w:b/>
          <w:bCs/>
          <w:color w:val="000080"/>
          <w:sz w:val="18"/>
          <w:szCs w:val="18"/>
          <w:shd w:val="clear" w:color="auto" w:fill="F7FAFF"/>
          <w:lang w:eastAsia="en-CA"/>
        </w:rPr>
        <w:t>array</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8000"/>
          <w:sz w:val="18"/>
          <w:szCs w:val="18"/>
          <w:shd w:val="clear" w:color="auto" w:fill="F7FAFF"/>
          <w:lang w:eastAsia="en-CA"/>
        </w:rPr>
        <w:t xml:space="preserve">'scheduleID' </w:t>
      </w:r>
      <w:r w:rsidRPr="009738CB">
        <w:rPr>
          <w:color w:val="000000"/>
          <w:sz w:val="18"/>
          <w:szCs w:val="18"/>
          <w:shd w:val="clear" w:color="auto" w:fill="F7FAFF"/>
          <w:lang w:eastAsia="en-CA"/>
        </w:rPr>
        <w:t xml:space="preserve">=&gt; </w:t>
      </w:r>
      <w:r w:rsidRPr="009738CB">
        <w:rPr>
          <w:b/>
          <w:bCs/>
          <w:color w:val="000080"/>
          <w:sz w:val="18"/>
          <w:szCs w:val="18"/>
          <w:shd w:val="clear" w:color="auto" w:fill="F7FAFF"/>
          <w:lang w:eastAsia="en-CA"/>
        </w:rPr>
        <w:t>array</w:t>
      </w:r>
      <w:r w:rsidRPr="009738CB">
        <w:rPr>
          <w:color w:val="000000"/>
          <w:sz w:val="18"/>
          <w:szCs w:val="18"/>
          <w:shd w:val="clear" w:color="auto" w:fill="F7FAFF"/>
          <w:lang w:eastAsia="en-CA"/>
        </w:rPr>
        <w:t>(UserSchedule::</w:t>
      </w:r>
      <w:r w:rsidRPr="009738CB">
        <w:rPr>
          <w:b/>
          <w:bCs/>
          <w:i/>
          <w:iCs/>
          <w:color w:val="660E7A"/>
          <w:sz w:val="18"/>
          <w:szCs w:val="18"/>
          <w:shd w:val="clear" w:color="auto" w:fill="F7FAFF"/>
          <w:lang w:eastAsia="en-CA"/>
        </w:rPr>
        <w:t>BELONGS_TO</w:t>
      </w:r>
      <w:r w:rsidRPr="009738CB">
        <w:rPr>
          <w:color w:val="000000"/>
          <w:sz w:val="18"/>
          <w:szCs w:val="18"/>
          <w:shd w:val="clear" w:color="auto" w:fill="F7FAFF"/>
          <w:lang w:eastAsia="en-CA"/>
        </w:rPr>
        <w:t xml:space="preserve">, </w:t>
      </w:r>
      <w:r w:rsidRPr="009738CB">
        <w:rPr>
          <w:b/>
          <w:bCs/>
          <w:color w:val="008000"/>
          <w:sz w:val="18"/>
          <w:szCs w:val="18"/>
          <w:shd w:val="clear" w:color="auto" w:fill="F7FAFF"/>
          <w:lang w:eastAsia="en-CA"/>
        </w:rPr>
        <w:t>'UserSchedules'</w:t>
      </w:r>
      <w:r w:rsidRPr="009738CB">
        <w:rPr>
          <w:color w:val="000000"/>
          <w:sz w:val="18"/>
          <w:szCs w:val="18"/>
          <w:shd w:val="clear" w:color="auto" w:fill="F7FAFF"/>
          <w:lang w:eastAsia="en-CA"/>
        </w:rPr>
        <w:t xml:space="preserve">, </w:t>
      </w:r>
      <w:r w:rsidRPr="009738CB">
        <w:rPr>
          <w:b/>
          <w:bCs/>
          <w:color w:val="008000"/>
          <w:sz w:val="18"/>
          <w:szCs w:val="18"/>
          <w:shd w:val="clear" w:color="auto" w:fill="F7FAFF"/>
          <w:lang w:eastAsia="en-CA"/>
        </w:rPr>
        <w:t>'ID'</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$results </w:t>
      </w:r>
      <w:r w:rsidRPr="009738CB">
        <w:rPr>
          <w:color w:val="000000"/>
          <w:sz w:val="18"/>
          <w:szCs w:val="18"/>
          <w:shd w:val="clear" w:color="auto" w:fill="F7FAFF"/>
          <w:lang w:eastAsia="en-CA"/>
        </w:rP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fixture</w:t>
      </w:r>
      <w:r w:rsidRPr="009738CB">
        <w:rPr>
          <w:color w:val="000000"/>
          <w:sz w:val="18"/>
          <w:szCs w:val="18"/>
          <w:shd w:val="clear" w:color="auto" w:fill="F7FAFF"/>
          <w:lang w:eastAsia="en-CA"/>
        </w:rPr>
        <w:t>-&gt;relations();</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-&gt;assertEquals(</w:t>
      </w:r>
      <w:r w:rsidRPr="009738CB">
        <w:rPr>
          <w:color w:val="660000"/>
          <w:sz w:val="18"/>
          <w:szCs w:val="18"/>
          <w:shd w:val="clear" w:color="auto" w:fill="F7FAFF"/>
          <w:lang w:eastAsia="en-CA"/>
        </w:rPr>
        <w:t>$expected</w:t>
      </w:r>
      <w:r w:rsidRPr="009738CB">
        <w:rPr>
          <w:color w:val="000000"/>
          <w:sz w:val="18"/>
          <w:szCs w:val="18"/>
          <w:shd w:val="clear" w:color="auto" w:fill="F7FAFF"/>
          <w:lang w:eastAsia="en-CA"/>
        </w:rPr>
        <w:t>,</w:t>
      </w:r>
      <w:r w:rsidRPr="009738CB">
        <w:rPr>
          <w:color w:val="660000"/>
          <w:sz w:val="18"/>
          <w:szCs w:val="18"/>
          <w:shd w:val="clear" w:color="auto" w:fill="F7FAFF"/>
          <w:lang w:eastAsia="en-CA"/>
        </w:rPr>
        <w:t>$results</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 xml:space="preserve">public function </w:t>
      </w:r>
      <w:r w:rsidRPr="009738CB">
        <w:rPr>
          <w:color w:val="000000"/>
          <w:sz w:val="18"/>
          <w:szCs w:val="18"/>
          <w:shd w:val="clear" w:color="auto" w:fill="F7FAFF"/>
          <w:lang w:eastAsia="en-CA"/>
        </w:rPr>
        <w:t>testAttributeLabels() {</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$expected </w:t>
      </w:r>
      <w:r w:rsidRPr="009738CB">
        <w:rPr>
          <w:color w:val="000000"/>
          <w:sz w:val="18"/>
          <w:szCs w:val="18"/>
          <w:shd w:val="clear" w:color="auto" w:fill="F7FAFF"/>
          <w:lang w:eastAsia="en-CA"/>
        </w:rPr>
        <w:t xml:space="preserve">= </w:t>
      </w:r>
      <w:r w:rsidRPr="009738CB">
        <w:rPr>
          <w:b/>
          <w:bCs/>
          <w:color w:val="000080"/>
          <w:sz w:val="18"/>
          <w:szCs w:val="18"/>
          <w:shd w:val="clear" w:color="auto" w:fill="F7FAFF"/>
          <w:lang w:eastAsia="en-CA"/>
        </w:rPr>
        <w:t>array</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8000"/>
          <w:sz w:val="18"/>
          <w:szCs w:val="18"/>
          <w:shd w:val="clear" w:color="auto" w:fill="F7FAFF"/>
          <w:lang w:eastAsia="en-CA"/>
        </w:rPr>
        <w:t xml:space="preserve">'ID' </w:t>
      </w:r>
      <w:r w:rsidRPr="009738CB">
        <w:rPr>
          <w:color w:val="000000"/>
          <w:sz w:val="18"/>
          <w:szCs w:val="18"/>
          <w:shd w:val="clear" w:color="auto" w:fill="F7FAFF"/>
          <w:lang w:eastAsia="en-CA"/>
        </w:rPr>
        <w:t xml:space="preserve">=&gt; </w:t>
      </w:r>
      <w:r w:rsidRPr="009738CB">
        <w:rPr>
          <w:b/>
          <w:bCs/>
          <w:color w:val="008000"/>
          <w:sz w:val="18"/>
          <w:szCs w:val="18"/>
          <w:shd w:val="clear" w:color="auto" w:fill="F7FAFF"/>
          <w:lang w:eastAsia="en-CA"/>
        </w:rPr>
        <w:t>'ID'</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8000"/>
          <w:sz w:val="18"/>
          <w:szCs w:val="18"/>
          <w:shd w:val="clear" w:color="auto" w:fill="F7FAFF"/>
          <w:lang w:eastAsia="en-CA"/>
        </w:rPr>
        <w:t xml:space="preserve">'scheduleID' </w:t>
      </w:r>
      <w:r w:rsidRPr="009738CB">
        <w:rPr>
          <w:color w:val="000000"/>
          <w:sz w:val="18"/>
          <w:szCs w:val="18"/>
          <w:shd w:val="clear" w:color="auto" w:fill="F7FAFF"/>
          <w:lang w:eastAsia="en-CA"/>
        </w:rPr>
        <w:t xml:space="preserve">=&gt; </w:t>
      </w:r>
      <w:r w:rsidRPr="009738CB">
        <w:rPr>
          <w:b/>
          <w:bCs/>
          <w:color w:val="008000"/>
          <w:sz w:val="18"/>
          <w:szCs w:val="18"/>
          <w:shd w:val="clear" w:color="auto" w:fill="F7FAFF"/>
          <w:lang w:eastAsia="en-CA"/>
        </w:rPr>
        <w:t>'Schedule'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8000"/>
          <w:sz w:val="18"/>
          <w:szCs w:val="18"/>
          <w:shd w:val="clear" w:color="auto" w:fill="F7FAFF"/>
          <w:lang w:eastAsia="en-CA"/>
        </w:rPr>
        <w:t xml:space="preserve">'courseID' </w:t>
      </w:r>
      <w:r w:rsidRPr="009738CB">
        <w:rPr>
          <w:color w:val="000000"/>
          <w:sz w:val="18"/>
          <w:szCs w:val="18"/>
          <w:shd w:val="clear" w:color="auto" w:fill="F7FAFF"/>
          <w:lang w:eastAsia="en-CA"/>
        </w:rPr>
        <w:t xml:space="preserve">=&gt; </w:t>
      </w:r>
      <w:r w:rsidRPr="009738CB">
        <w:rPr>
          <w:b/>
          <w:bCs/>
          <w:color w:val="008000"/>
          <w:sz w:val="18"/>
          <w:szCs w:val="18"/>
          <w:shd w:val="clear" w:color="auto" w:fill="F7FAFF"/>
          <w:lang w:eastAsia="en-CA"/>
        </w:rPr>
        <w:t>'Course'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8000"/>
          <w:sz w:val="18"/>
          <w:szCs w:val="18"/>
          <w:shd w:val="clear" w:color="auto" w:fill="F7FAFF"/>
          <w:lang w:eastAsia="en-CA"/>
        </w:rPr>
        <w:t xml:space="preserve">'sectionID' </w:t>
      </w:r>
      <w:r w:rsidRPr="009738CB">
        <w:rPr>
          <w:color w:val="000000"/>
          <w:sz w:val="18"/>
          <w:szCs w:val="18"/>
          <w:shd w:val="clear" w:color="auto" w:fill="F7FAFF"/>
          <w:lang w:eastAsia="en-CA"/>
        </w:rPr>
        <w:t xml:space="preserve">=&gt; </w:t>
      </w:r>
      <w:r w:rsidRPr="009738CB">
        <w:rPr>
          <w:b/>
          <w:bCs/>
          <w:color w:val="008000"/>
          <w:sz w:val="18"/>
          <w:szCs w:val="18"/>
          <w:shd w:val="clear" w:color="auto" w:fill="F7FAFF"/>
          <w:lang w:eastAsia="en-CA"/>
        </w:rPr>
        <w:t>'Section'</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8000"/>
          <w:sz w:val="18"/>
          <w:szCs w:val="18"/>
          <w:shd w:val="clear" w:color="auto" w:fill="F7FAFF"/>
          <w:lang w:eastAsia="en-CA"/>
        </w:rPr>
        <w:t xml:space="preserve">'subsectionID' </w:t>
      </w:r>
      <w:r w:rsidRPr="009738CB">
        <w:rPr>
          <w:color w:val="000000"/>
          <w:sz w:val="18"/>
          <w:szCs w:val="18"/>
          <w:shd w:val="clear" w:color="auto" w:fill="F7FAFF"/>
          <w:lang w:eastAsia="en-CA"/>
        </w:rPr>
        <w:t xml:space="preserve">=&gt; </w:t>
      </w:r>
      <w:r w:rsidRPr="009738CB">
        <w:rPr>
          <w:b/>
          <w:bCs/>
          <w:color w:val="008000"/>
          <w:sz w:val="18"/>
          <w:szCs w:val="18"/>
          <w:shd w:val="clear" w:color="auto" w:fill="F7FAFF"/>
          <w:lang w:eastAsia="en-CA"/>
        </w:rPr>
        <w:t>'Subsection'</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b/>
          <w:bCs/>
          <w:color w:val="008000"/>
          <w:sz w:val="18"/>
          <w:szCs w:val="18"/>
          <w:shd w:val="clear" w:color="auto" w:fill="F7FAFF"/>
          <w:lang w:eastAsia="en-CA"/>
        </w:rPr>
        <w:t xml:space="preserve">'year' </w:t>
      </w:r>
      <w:r w:rsidRPr="009738CB">
        <w:rPr>
          <w:color w:val="000000"/>
          <w:sz w:val="18"/>
          <w:szCs w:val="18"/>
          <w:shd w:val="clear" w:color="auto" w:fill="F7FAFF"/>
          <w:lang w:eastAsia="en-CA"/>
        </w:rPr>
        <w:t xml:space="preserve">=&gt; </w:t>
      </w:r>
      <w:r w:rsidRPr="009738CB">
        <w:rPr>
          <w:b/>
          <w:bCs/>
          <w:color w:val="008000"/>
          <w:sz w:val="18"/>
          <w:szCs w:val="18"/>
          <w:shd w:val="clear" w:color="auto" w:fill="F7FAFF"/>
          <w:lang w:eastAsia="en-CA"/>
        </w:rPr>
        <w:t>'Year'</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$results </w:t>
      </w:r>
      <w:r w:rsidRPr="009738CB">
        <w:rPr>
          <w:color w:val="000000"/>
          <w:sz w:val="18"/>
          <w:szCs w:val="18"/>
          <w:shd w:val="clear" w:color="auto" w:fill="F7FAFF"/>
          <w:lang w:eastAsia="en-CA"/>
        </w:rP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fixture</w:t>
      </w:r>
      <w:r w:rsidRPr="009738CB">
        <w:rPr>
          <w:color w:val="000000"/>
          <w:sz w:val="18"/>
          <w:szCs w:val="18"/>
          <w:shd w:val="clear" w:color="auto" w:fill="F7FAFF"/>
          <w:lang w:eastAsia="en-CA"/>
        </w:rPr>
        <w:t>-&gt;attributeLabels();</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-&gt;assertEquals(</w:t>
      </w:r>
      <w:r w:rsidRPr="009738CB">
        <w:rPr>
          <w:color w:val="660000"/>
          <w:sz w:val="18"/>
          <w:szCs w:val="18"/>
          <w:shd w:val="clear" w:color="auto" w:fill="F7FAFF"/>
          <w:lang w:eastAsia="en-CA"/>
        </w:rPr>
        <w:t>$expected</w:t>
      </w:r>
      <w:r w:rsidRPr="009738CB">
        <w:rPr>
          <w:color w:val="000000"/>
          <w:sz w:val="18"/>
          <w:szCs w:val="18"/>
          <w:shd w:val="clear" w:color="auto" w:fill="F7FAFF"/>
          <w:lang w:eastAsia="en-CA"/>
        </w:rPr>
        <w:t xml:space="preserve">, </w:t>
      </w:r>
      <w:r w:rsidRPr="009738CB">
        <w:rPr>
          <w:color w:val="660000"/>
          <w:sz w:val="18"/>
          <w:szCs w:val="18"/>
          <w:shd w:val="clear" w:color="auto" w:fill="F7FAFF"/>
          <w:lang w:eastAsia="en-CA"/>
        </w:rPr>
        <w:t>$results</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 xml:space="preserve">public function </w:t>
      </w:r>
      <w:r w:rsidRPr="009738CB">
        <w:rPr>
          <w:color w:val="000000"/>
          <w:sz w:val="18"/>
          <w:szCs w:val="18"/>
          <w:shd w:val="clear" w:color="auto" w:fill="F7FAFF"/>
          <w:lang w:eastAsia="en-CA"/>
        </w:rPr>
        <w:t>testSearch() {</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$stub </w:t>
      </w:r>
      <w:r w:rsidRPr="009738CB">
        <w:rPr>
          <w:color w:val="000000"/>
          <w:sz w:val="18"/>
          <w:szCs w:val="18"/>
          <w:shd w:val="clear" w:color="auto" w:fill="F7FAFF"/>
          <w:lang w:eastAsia="en-CA"/>
        </w:rP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-&gt;getMockBuilder(</w:t>
      </w:r>
      <w:r w:rsidRPr="009738CB">
        <w:rPr>
          <w:b/>
          <w:bCs/>
          <w:color w:val="008000"/>
          <w:sz w:val="18"/>
          <w:szCs w:val="18"/>
          <w:shd w:val="clear" w:color="auto" w:fill="F7FAFF"/>
          <w:lang w:eastAsia="en-CA"/>
        </w:rPr>
        <w:t>'CDbCriteria'</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-&gt;disableOriginalConstructor()</w:t>
      </w:r>
      <w:r w:rsidRPr="009738CB">
        <w:rPr>
          <w:color w:val="000000"/>
          <w:sz w:val="18"/>
          <w:szCs w:val="18"/>
          <w:shd w:val="clear" w:color="auto" w:fill="F7FAFF"/>
          <w:lang w:eastAsia="en-CA"/>
        </w:rPr>
        <w:br/>
        <w:t xml:space="preserve">            -&gt;getMock();</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$stub</w:t>
      </w:r>
      <w:r w:rsidRPr="009738CB">
        <w:rPr>
          <w:color w:val="000000"/>
          <w:sz w:val="18"/>
          <w:szCs w:val="18"/>
          <w:shd w:val="clear" w:color="auto" w:fill="F7FAFF"/>
          <w:lang w:eastAsia="en-CA"/>
        </w:rPr>
        <w:t>-&gt;expects(</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-&gt;any())</w:t>
      </w:r>
      <w:r w:rsidRPr="009738CB">
        <w:rPr>
          <w:color w:val="000000"/>
          <w:sz w:val="18"/>
          <w:szCs w:val="18"/>
          <w:shd w:val="clear" w:color="auto" w:fill="F7FAFF"/>
          <w:lang w:eastAsia="en-CA"/>
        </w:rPr>
        <w:br/>
        <w:t xml:space="preserve">            -&gt;method(</w:t>
      </w:r>
      <w:r w:rsidRPr="009738CB">
        <w:rPr>
          <w:b/>
          <w:bCs/>
          <w:color w:val="008000"/>
          <w:sz w:val="18"/>
          <w:szCs w:val="18"/>
          <w:shd w:val="clear" w:color="auto" w:fill="F7FAFF"/>
          <w:lang w:eastAsia="en-CA"/>
        </w:rPr>
        <w:t>'compare'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-&gt;will(</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-&gt;returnValue(</w:t>
      </w:r>
      <w:r w:rsidRPr="009738CB">
        <w:rPr>
          <w:b/>
          <w:bCs/>
          <w:color w:val="008000"/>
          <w:sz w:val="18"/>
          <w:szCs w:val="18"/>
          <w:shd w:val="clear" w:color="auto" w:fill="F7FAFF"/>
          <w:lang w:eastAsia="en-CA"/>
        </w:rPr>
        <w:t>'true'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r>
      <w:r w:rsidRPr="009738CB">
        <w:rPr>
          <w:color w:val="000000"/>
          <w:sz w:val="18"/>
          <w:szCs w:val="18"/>
          <w:shd w:val="clear" w:color="auto" w:fill="F7FAFF"/>
          <w:lang w:eastAsia="en-CA"/>
        </w:rPr>
        <w:br/>
        <w:t xml:space="preserve">    </w:t>
      </w:r>
      <w:r w:rsidRPr="009738CB">
        <w:rPr>
          <w:b/>
          <w:bCs/>
          <w:color w:val="000080"/>
          <w:sz w:val="18"/>
          <w:szCs w:val="18"/>
          <w:shd w:val="clear" w:color="auto" w:fill="F7FAFF"/>
          <w:lang w:eastAsia="en-CA"/>
        </w:rPr>
        <w:t xml:space="preserve">public function </w:t>
      </w:r>
      <w:r w:rsidRPr="009738CB">
        <w:rPr>
          <w:color w:val="000000"/>
          <w:sz w:val="18"/>
          <w:szCs w:val="18"/>
          <w:shd w:val="clear" w:color="auto" w:fill="F7FAFF"/>
          <w:lang w:eastAsia="en-CA"/>
        </w:rPr>
        <w:t>testModel() {</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 xml:space="preserve">$stub </w:t>
      </w:r>
      <w:r w:rsidRPr="009738CB">
        <w:rPr>
          <w:color w:val="000000"/>
          <w:sz w:val="18"/>
          <w:szCs w:val="18"/>
          <w:shd w:val="clear" w:color="auto" w:fill="F7FAFF"/>
          <w:lang w:eastAsia="en-CA"/>
        </w:rP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-&gt;getMockBuilder(</w:t>
      </w:r>
      <w:r w:rsidRPr="009738CB">
        <w:rPr>
          <w:b/>
          <w:bCs/>
          <w:color w:val="008000"/>
          <w:sz w:val="18"/>
          <w:szCs w:val="18"/>
          <w:shd w:val="clear" w:color="auto" w:fill="F7FAFF"/>
          <w:lang w:eastAsia="en-CA"/>
        </w:rPr>
        <w:t>'UserSchedule'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-&gt;disableOriginalConstructor()</w:t>
      </w:r>
      <w:r w:rsidRPr="009738CB">
        <w:rPr>
          <w:color w:val="000000"/>
          <w:sz w:val="18"/>
          <w:szCs w:val="18"/>
          <w:shd w:val="clear" w:color="auto" w:fill="F7FAFF"/>
          <w:lang w:eastAsia="en-CA"/>
        </w:rPr>
        <w:br/>
        <w:t xml:space="preserve">                -&gt;getMock();</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$stub</w:t>
      </w:r>
      <w:r w:rsidRPr="009738CB">
        <w:rPr>
          <w:color w:val="000000"/>
          <w:sz w:val="18"/>
          <w:szCs w:val="18"/>
          <w:shd w:val="clear" w:color="auto" w:fill="F7FAFF"/>
          <w:lang w:eastAsia="en-CA"/>
        </w:rPr>
        <w:t>-&gt;expects(</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-&gt;any())</w:t>
      </w:r>
      <w:r w:rsidRPr="009738CB">
        <w:rPr>
          <w:color w:val="000000"/>
          <w:sz w:val="18"/>
          <w:szCs w:val="18"/>
          <w:shd w:val="clear" w:color="auto" w:fill="F7FAFF"/>
          <w:lang w:eastAsia="en-CA"/>
        </w:rPr>
        <w:br/>
        <w:t xml:space="preserve">            -&gt;method(</w:t>
      </w:r>
      <w:r w:rsidRPr="009738CB">
        <w:rPr>
          <w:b/>
          <w:bCs/>
          <w:color w:val="008000"/>
          <w:sz w:val="18"/>
          <w:szCs w:val="18"/>
          <w:shd w:val="clear" w:color="auto" w:fill="F7FAFF"/>
          <w:lang w:eastAsia="en-CA"/>
        </w:rPr>
        <w:t>'model'</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-&gt;will(</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-&gt;returnValue(</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w:t>
      </w:r>
      <w:r w:rsidRPr="009738CB">
        <w:rPr>
          <w:b/>
          <w:bCs/>
          <w:color w:val="660E7A"/>
          <w:sz w:val="18"/>
          <w:szCs w:val="18"/>
          <w:shd w:val="clear" w:color="auto" w:fill="F7FAFF"/>
          <w:lang w:eastAsia="en-CA"/>
        </w:rPr>
        <w:t>fixture</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660000"/>
          <w:sz w:val="18"/>
          <w:szCs w:val="18"/>
          <w:shd w:val="clear" w:color="auto" w:fill="F7FAFF"/>
          <w:lang w:eastAsia="en-CA"/>
        </w:rPr>
        <w:t>$this</w:t>
      </w:r>
      <w:r w:rsidRPr="009738CB">
        <w:rPr>
          <w:color w:val="000000"/>
          <w:sz w:val="18"/>
          <w:szCs w:val="18"/>
          <w:shd w:val="clear" w:color="auto" w:fill="F7FAFF"/>
          <w:lang w:eastAsia="en-CA"/>
        </w:rPr>
        <w:t>-&gt;assertNotNull(</w:t>
      </w:r>
      <w:r w:rsidRPr="009738CB">
        <w:rPr>
          <w:color w:val="660000"/>
          <w:sz w:val="18"/>
          <w:szCs w:val="18"/>
          <w:shd w:val="clear" w:color="auto" w:fill="F7FAFF"/>
          <w:lang w:eastAsia="en-CA"/>
        </w:rPr>
        <w:t>$stub</w:t>
      </w:r>
      <w:r w:rsidRPr="009738CB">
        <w:rPr>
          <w:color w:val="000000"/>
          <w:sz w:val="18"/>
          <w:szCs w:val="18"/>
          <w:shd w:val="clear" w:color="auto" w:fill="F7FAFF"/>
          <w:lang w:eastAsia="en-CA"/>
        </w:rPr>
        <w:t>);</w:t>
      </w:r>
      <w:r w:rsidRPr="009738CB">
        <w:rPr>
          <w:color w:val="000000"/>
          <w:sz w:val="18"/>
          <w:szCs w:val="18"/>
          <w:shd w:val="clear" w:color="auto" w:fill="F7FAFF"/>
          <w:lang w:eastAsia="en-CA"/>
        </w:rPr>
        <w:br/>
        <w:t xml:space="preserve">    }</w:t>
      </w:r>
      <w:r w:rsidRPr="009738CB">
        <w:rPr>
          <w:color w:val="000000"/>
          <w:sz w:val="18"/>
          <w:szCs w:val="18"/>
          <w:shd w:val="clear" w:color="auto" w:fill="F7FAFF"/>
          <w:lang w:eastAsia="en-CA"/>
        </w:rPr>
        <w:br/>
        <w:t>}</w:t>
      </w:r>
    </w:p>
    <w:p w:rsidR="0049756D" w:rsidRPr="009738CB" w:rsidRDefault="0049756D" w:rsidP="0049756D">
      <w:pPr>
        <w:pStyle w:val="Erin"/>
        <w:rPr>
          <w:rFonts w:cs="Times New Roman"/>
          <w:lang w:eastAsia="bg-BG"/>
        </w:rPr>
      </w:pPr>
    </w:p>
    <w:p w:rsidR="0049756D" w:rsidRPr="009738CB" w:rsidRDefault="0049756D" w:rsidP="0049756D">
      <w:pPr>
        <w:pStyle w:val="Erin"/>
        <w:rPr>
          <w:rFonts w:cs="Times New Roman"/>
          <w:b/>
        </w:rPr>
      </w:pPr>
      <w:r w:rsidRPr="009738CB">
        <w:rPr>
          <w:rFonts w:cs="Times New Roman"/>
          <w:b/>
        </w:rPr>
        <w:t>Results:</w:t>
      </w:r>
    </w:p>
    <w:p w:rsidR="0049756D" w:rsidRPr="009738CB" w:rsidRDefault="0049756D" w:rsidP="0049756D">
      <w:pPr>
        <w:pStyle w:val="Erin"/>
        <w:rPr>
          <w:rFonts w:cs="Times New Roman"/>
        </w:rPr>
      </w:pPr>
    </w:p>
    <w:p w:rsidR="0049756D" w:rsidRDefault="0049756D" w:rsidP="0049756D">
      <w:pPr>
        <w:pStyle w:val="Erin"/>
        <w:rPr>
          <w:rFonts w:cs="Times New Roman"/>
        </w:rPr>
      </w:pPr>
      <w:proofErr w:type="spellStart"/>
      <w:r w:rsidRPr="009738CB">
        <w:rPr>
          <w:rFonts w:cs="Times New Roman"/>
        </w:rPr>
        <w:t>UserScheduleTest</w:t>
      </w:r>
      <w:proofErr w:type="spellEnd"/>
      <w:r w:rsidRPr="009738CB">
        <w:rPr>
          <w:rFonts w:cs="Times New Roman"/>
        </w:rPr>
        <w:t xml:space="preserve"> passed 6/6 tests, shown in the </w:t>
      </w:r>
      <w:r w:rsidR="009738CB">
        <w:rPr>
          <w:rFonts w:cs="Times New Roman"/>
        </w:rPr>
        <w:t>figure</w:t>
      </w:r>
      <w:r w:rsidRPr="009738CB">
        <w:rPr>
          <w:rFonts w:cs="Times New Roman"/>
        </w:rPr>
        <w:t xml:space="preserve"> below:</w:t>
      </w:r>
    </w:p>
    <w:p w:rsidR="009738CB" w:rsidRPr="009738CB" w:rsidRDefault="009738CB" w:rsidP="0049756D">
      <w:pPr>
        <w:pStyle w:val="Erin"/>
        <w:rPr>
          <w:rFonts w:cs="Times New Roman"/>
        </w:rPr>
      </w:pPr>
    </w:p>
    <w:p w:rsidR="0049756D" w:rsidRPr="009738CB" w:rsidRDefault="0049756D" w:rsidP="0049756D">
      <w:pPr>
        <w:pStyle w:val="Erin"/>
        <w:rPr>
          <w:rFonts w:cs="Times New Roman"/>
        </w:rPr>
      </w:pPr>
      <w:r w:rsidRPr="009738CB">
        <w:rPr>
          <w:rFonts w:cs="Times New Roman"/>
          <w:noProof/>
          <w:lang w:eastAsia="en-CA"/>
        </w:rPr>
        <w:drawing>
          <wp:inline distT="0" distB="0" distL="0" distR="0" wp14:anchorId="334B45FD" wp14:editId="69C8C829">
            <wp:extent cx="5943600" cy="983615"/>
            <wp:effectExtent l="0" t="0" r="0" b="698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userschedul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83615"/>
                    </a:xfrm>
                    <a:prstGeom prst="rect">
                      <a:avLst/>
                    </a:prstGeom>
                  </pic:spPr>
                </pic:pic>
              </a:graphicData>
            </a:graphic>
          </wp:inline>
        </w:drawing>
      </w:r>
    </w:p>
    <w:p w:rsidR="0049756D" w:rsidRPr="009738CB" w:rsidRDefault="0049756D" w:rsidP="0049756D">
      <w:pPr>
        <w:pStyle w:val="Erin"/>
        <w:rPr>
          <w:rFonts w:cs="Times New Roman"/>
        </w:rPr>
      </w:pPr>
    </w:p>
    <w:p w:rsidR="0049756D" w:rsidRDefault="0049756D" w:rsidP="0049756D">
      <w:pPr>
        <w:pStyle w:val="Erin"/>
        <w:rPr>
          <w:rFonts w:cs="Times New Roman"/>
          <w:b/>
        </w:rPr>
      </w:pPr>
    </w:p>
    <w:p w:rsidR="00F31200" w:rsidRDefault="00F31200" w:rsidP="0049756D">
      <w:pPr>
        <w:pStyle w:val="Erin"/>
        <w:rPr>
          <w:rFonts w:cs="Times New Roman"/>
          <w:b/>
        </w:rPr>
      </w:pPr>
    </w:p>
    <w:p w:rsidR="009738CB" w:rsidRDefault="009738CB" w:rsidP="0049756D">
      <w:pPr>
        <w:pStyle w:val="Erin"/>
        <w:rPr>
          <w:rFonts w:cs="Times New Roman"/>
          <w:b/>
        </w:rPr>
      </w:pPr>
    </w:p>
    <w:p w:rsidR="009738CB" w:rsidRDefault="009738CB" w:rsidP="0049756D">
      <w:pPr>
        <w:pStyle w:val="Erin"/>
        <w:rPr>
          <w:rFonts w:cs="Times New Roman"/>
          <w:b/>
        </w:rPr>
      </w:pPr>
    </w:p>
    <w:p w:rsidR="009738CB" w:rsidRDefault="009738CB" w:rsidP="0049756D">
      <w:pPr>
        <w:pStyle w:val="Erin"/>
        <w:rPr>
          <w:rFonts w:cs="Times New Roman"/>
          <w:b/>
        </w:rPr>
      </w:pPr>
    </w:p>
    <w:p w:rsidR="009738CB" w:rsidRDefault="009738CB" w:rsidP="0049756D">
      <w:pPr>
        <w:pStyle w:val="Erin"/>
        <w:rPr>
          <w:rFonts w:cs="Times New Roman"/>
          <w:b/>
        </w:rPr>
      </w:pPr>
    </w:p>
    <w:p w:rsidR="009738CB" w:rsidRPr="009738CB" w:rsidRDefault="009738CB" w:rsidP="0049756D">
      <w:pPr>
        <w:pStyle w:val="Erin"/>
        <w:rPr>
          <w:rFonts w:cs="Times New Roman"/>
          <w:b/>
        </w:rPr>
      </w:pPr>
    </w:p>
    <w:p w:rsidR="0049756D" w:rsidRPr="009738CB" w:rsidRDefault="0049756D" w:rsidP="0049756D">
      <w:pPr>
        <w:pStyle w:val="Erin"/>
        <w:rPr>
          <w:rFonts w:cs="Times New Roman"/>
          <w:b/>
        </w:rPr>
      </w:pPr>
    </w:p>
    <w:p w:rsidR="0049756D" w:rsidRPr="009738CB" w:rsidRDefault="0049756D" w:rsidP="0049756D">
      <w:pPr>
        <w:pStyle w:val="numberedsubsubsub"/>
      </w:pPr>
      <w:bookmarkStart w:id="289" w:name="_Toc447569642"/>
      <w:r w:rsidRPr="009738CB">
        <w:t xml:space="preserve">Code for </w:t>
      </w:r>
      <w:proofErr w:type="spellStart"/>
      <w:r w:rsidRPr="009738CB">
        <w:t>LoginForm</w:t>
      </w:r>
      <w:proofErr w:type="spellEnd"/>
      <w:r w:rsidRPr="009738CB">
        <w:t xml:space="preserve"> test:</w:t>
      </w:r>
      <w:bookmarkEnd w:id="289"/>
    </w:p>
    <w:p w:rsidR="0049756D" w:rsidRPr="009738CB" w:rsidRDefault="0049756D" w:rsidP="0049756D">
      <w:pPr>
        <w:pStyle w:val="Erin"/>
        <w:rPr>
          <w:rFonts w:cs="Times New Roman"/>
          <w:b/>
        </w:rPr>
      </w:pPr>
    </w:p>
    <w:p w:rsidR="0049756D" w:rsidRPr="009738CB" w:rsidRDefault="0049756D" w:rsidP="0049756D">
      <w:pPr>
        <w:pStyle w:val="HTMLPreformatted"/>
        <w:shd w:val="clear" w:color="auto" w:fill="FFFFFF"/>
        <w:rPr>
          <w:rFonts w:ascii="Times New Roman" w:hAnsi="Times New Roman" w:cs="Times New Roman"/>
          <w:color w:val="000000"/>
          <w:sz w:val="18"/>
          <w:szCs w:val="18"/>
        </w:rPr>
      </w:pPr>
      <w:proofErr w:type="gramStart"/>
      <w:r w:rsidRPr="009738CB">
        <w:rPr>
          <w:rFonts w:ascii="Times New Roman" w:hAnsi="Times New Roman" w:cs="Times New Roman"/>
          <w:b/>
          <w:bCs/>
          <w:color w:val="000080"/>
          <w:sz w:val="18"/>
          <w:szCs w:val="18"/>
          <w:shd w:val="clear" w:color="auto" w:fill="F7FAFF"/>
        </w:rPr>
        <w:t>&lt;?</w:t>
      </w:r>
      <w:proofErr w:type="spellStart"/>
      <w:r w:rsidRPr="009738CB">
        <w:rPr>
          <w:rFonts w:ascii="Times New Roman" w:hAnsi="Times New Roman" w:cs="Times New Roman"/>
          <w:b/>
          <w:bCs/>
          <w:color w:val="000080"/>
          <w:sz w:val="18"/>
          <w:szCs w:val="18"/>
          <w:shd w:val="clear" w:color="auto" w:fill="F7FAFF"/>
        </w:rPr>
        <w:t>php</w:t>
      </w:r>
      <w:proofErr w:type="spellEnd"/>
      <w:proofErr w:type="gramEnd"/>
      <w:r w:rsidRPr="009738CB">
        <w:rPr>
          <w:rFonts w:ascii="Times New Roman" w:hAnsi="Times New Roman" w:cs="Times New Roman"/>
          <w:b/>
          <w:bCs/>
          <w:color w:val="000080"/>
          <w:sz w:val="18"/>
          <w:szCs w:val="18"/>
          <w:shd w:val="clear" w:color="auto" w:fill="F7FAFF"/>
        </w:rPr>
        <w:br/>
      </w:r>
      <w:r w:rsidRPr="009738CB">
        <w:rPr>
          <w:rFonts w:ascii="Times New Roman" w:hAnsi="Times New Roman" w:cs="Times New Roman"/>
          <w:b/>
          <w:bCs/>
          <w:color w:val="000080"/>
          <w:sz w:val="18"/>
          <w:szCs w:val="18"/>
          <w:shd w:val="clear" w:color="auto" w:fill="F7FAFF"/>
        </w:rPr>
        <w:br/>
      </w:r>
      <w:proofErr w:type="spellStart"/>
      <w:r w:rsidRPr="009738CB">
        <w:rPr>
          <w:rFonts w:ascii="Times New Roman" w:hAnsi="Times New Roman" w:cs="Times New Roman"/>
          <w:b/>
          <w:bCs/>
          <w:color w:val="000080"/>
          <w:sz w:val="18"/>
          <w:szCs w:val="18"/>
          <w:shd w:val="clear" w:color="auto" w:fill="F7FAFF"/>
        </w:rPr>
        <w:t>require_once</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'../../../protected/models/</w:t>
      </w:r>
      <w:proofErr w:type="spellStart"/>
      <w:r w:rsidRPr="009738CB">
        <w:rPr>
          <w:rFonts w:ascii="Times New Roman" w:hAnsi="Times New Roman" w:cs="Times New Roman"/>
          <w:b/>
          <w:bCs/>
          <w:color w:val="008000"/>
          <w:sz w:val="18"/>
          <w:szCs w:val="18"/>
          <w:shd w:val="clear" w:color="auto" w:fill="F7FAFF"/>
        </w:rPr>
        <w:t>LoginForm.php</w:t>
      </w:r>
      <w:proofErr w:type="spellEnd"/>
      <w:r w:rsidRPr="009738CB">
        <w:rPr>
          <w:rFonts w:ascii="Times New Roman" w:hAnsi="Times New Roman" w:cs="Times New Roman"/>
          <w:b/>
          <w:bCs/>
          <w:color w:val="008000"/>
          <w:sz w:val="18"/>
          <w:szCs w:val="18"/>
          <w:shd w:val="clear" w:color="auto" w:fill="F7FAFF"/>
        </w:rPr>
        <w:t>'</w:t>
      </w:r>
      <w:r w:rsidRPr="009738CB">
        <w:rPr>
          <w:rFonts w:ascii="Times New Roman" w:hAnsi="Times New Roman" w:cs="Times New Roman"/>
          <w:color w:val="000000"/>
          <w:sz w:val="18"/>
          <w:szCs w:val="18"/>
          <w:shd w:val="clear" w:color="auto" w:fill="F7FAFF"/>
        </w:rPr>
        <w:t>)</w:t>
      </w:r>
      <w:proofErr w:type="gramStart"/>
      <w:r w:rsidRPr="009738CB">
        <w:rPr>
          <w:rFonts w:ascii="Times New Roman" w:hAnsi="Times New Roman" w:cs="Times New Roman"/>
          <w:color w:val="000000"/>
          <w:sz w:val="18"/>
          <w:szCs w:val="18"/>
          <w:shd w:val="clear" w:color="auto" w:fill="F7FAFF"/>
        </w:rPr>
        <w:t>;</w:t>
      </w:r>
      <w:proofErr w:type="gramEnd"/>
      <w:r w:rsidRPr="009738CB">
        <w:rPr>
          <w:rFonts w:ascii="Times New Roman" w:hAnsi="Times New Roman" w:cs="Times New Roman"/>
          <w:color w:val="000000"/>
          <w:sz w:val="18"/>
          <w:szCs w:val="18"/>
          <w:shd w:val="clear" w:color="auto" w:fill="F7FAFF"/>
        </w:rPr>
        <w:br/>
      </w:r>
      <w:proofErr w:type="spellStart"/>
      <w:r w:rsidRPr="009738CB">
        <w:rPr>
          <w:rFonts w:ascii="Times New Roman" w:hAnsi="Times New Roman" w:cs="Times New Roman"/>
          <w:b/>
          <w:bCs/>
          <w:color w:val="000080"/>
          <w:sz w:val="18"/>
          <w:szCs w:val="18"/>
          <w:shd w:val="clear" w:color="auto" w:fill="F7FAFF"/>
        </w:rPr>
        <w:t>require_once</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'../../../protected/components/</w:t>
      </w:r>
      <w:proofErr w:type="spellStart"/>
      <w:r w:rsidRPr="009738CB">
        <w:rPr>
          <w:rFonts w:ascii="Times New Roman" w:hAnsi="Times New Roman" w:cs="Times New Roman"/>
          <w:b/>
          <w:bCs/>
          <w:color w:val="008000"/>
          <w:sz w:val="18"/>
          <w:szCs w:val="18"/>
          <w:shd w:val="clear" w:color="auto" w:fill="F7FAFF"/>
        </w:rPr>
        <w:t>UserIdentity.php</w:t>
      </w:r>
      <w:proofErr w:type="spellEnd"/>
      <w:r w:rsidRPr="009738CB">
        <w:rPr>
          <w:rFonts w:ascii="Times New Roman" w:hAnsi="Times New Roman" w:cs="Times New Roman"/>
          <w:b/>
          <w:bCs/>
          <w:color w:val="008000"/>
          <w:sz w:val="18"/>
          <w:szCs w:val="18"/>
          <w:shd w:val="clear" w:color="auto" w:fill="F7FAFF"/>
        </w:rPr>
        <w:t>'</w:t>
      </w:r>
      <w:r w:rsidRPr="009738CB">
        <w:rPr>
          <w:rFonts w:ascii="Times New Roman" w:hAnsi="Times New Roman" w:cs="Times New Roman"/>
          <w:color w:val="000000"/>
          <w:sz w:val="18"/>
          <w:szCs w:val="18"/>
          <w:shd w:val="clear" w:color="auto" w:fill="F7FAFF"/>
        </w:rPr>
        <w:t>)</w:t>
      </w:r>
      <w:proofErr w:type="gramStart"/>
      <w:r w:rsidRPr="009738CB">
        <w:rPr>
          <w:rFonts w:ascii="Times New Roman" w:hAnsi="Times New Roman" w:cs="Times New Roman"/>
          <w:color w:val="000000"/>
          <w:sz w:val="18"/>
          <w:szCs w:val="18"/>
          <w:shd w:val="clear" w:color="auto" w:fill="F7FAFF"/>
        </w:rPr>
        <w:t>;</w:t>
      </w:r>
      <w:proofErr w:type="gramEnd"/>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color w:val="660000"/>
          <w:sz w:val="18"/>
          <w:szCs w:val="18"/>
          <w:shd w:val="clear" w:color="auto" w:fill="F7FAFF"/>
        </w:rPr>
        <w:t>$</w:t>
      </w:r>
      <w:proofErr w:type="spellStart"/>
      <w:r w:rsidRPr="009738CB">
        <w:rPr>
          <w:rFonts w:ascii="Times New Roman" w:hAnsi="Times New Roman" w:cs="Times New Roman"/>
          <w:color w:val="660000"/>
          <w:sz w:val="18"/>
          <w:szCs w:val="18"/>
          <w:shd w:val="clear" w:color="auto" w:fill="F7FAFF"/>
        </w:rPr>
        <w:t>yiit</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'../../../framework/</w:t>
      </w:r>
      <w:proofErr w:type="spellStart"/>
      <w:r w:rsidRPr="009738CB">
        <w:rPr>
          <w:rFonts w:ascii="Times New Roman" w:hAnsi="Times New Roman" w:cs="Times New Roman"/>
          <w:b/>
          <w:bCs/>
          <w:color w:val="008000"/>
          <w:sz w:val="18"/>
          <w:szCs w:val="18"/>
          <w:shd w:val="clear" w:color="auto" w:fill="F7FAFF"/>
        </w:rPr>
        <w:t>yiit.php</w:t>
      </w:r>
      <w:proofErr w:type="spellEnd"/>
      <w:r w:rsidRPr="009738CB">
        <w:rPr>
          <w:rFonts w:ascii="Times New Roman" w:hAnsi="Times New Roman" w:cs="Times New Roman"/>
          <w:b/>
          <w:bCs/>
          <w:color w:val="008000"/>
          <w:sz w:val="18"/>
          <w:szCs w:val="18"/>
          <w:shd w:val="clear" w:color="auto" w:fill="F7FAFF"/>
        </w:rPr>
        <w:t>'</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r>
      <w:proofErr w:type="spellStart"/>
      <w:r w:rsidRPr="009738CB">
        <w:rPr>
          <w:rFonts w:ascii="Times New Roman" w:hAnsi="Times New Roman" w:cs="Times New Roman"/>
          <w:b/>
          <w:bCs/>
          <w:color w:val="000080"/>
          <w:sz w:val="18"/>
          <w:szCs w:val="18"/>
          <w:shd w:val="clear" w:color="auto" w:fill="F7FAFF"/>
        </w:rPr>
        <w:t>require_once</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660000"/>
          <w:sz w:val="18"/>
          <w:szCs w:val="18"/>
          <w:shd w:val="clear" w:color="auto" w:fill="F7FAFF"/>
        </w:rPr>
        <w:t>$</w:t>
      </w:r>
      <w:proofErr w:type="spellStart"/>
      <w:r w:rsidRPr="009738CB">
        <w:rPr>
          <w:rFonts w:ascii="Times New Roman" w:hAnsi="Times New Roman" w:cs="Times New Roman"/>
          <w:color w:val="660000"/>
          <w:sz w:val="18"/>
          <w:szCs w:val="18"/>
          <w:shd w:val="clear" w:color="auto" w:fill="F7FAFF"/>
        </w:rPr>
        <w:t>yiit</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b/>
          <w:bCs/>
          <w:color w:val="000080"/>
          <w:sz w:val="18"/>
          <w:szCs w:val="18"/>
          <w:shd w:val="clear" w:color="auto" w:fill="F7FAFF"/>
        </w:rPr>
        <w:t xml:space="preserve">class </w:t>
      </w:r>
      <w:proofErr w:type="spellStart"/>
      <w:r w:rsidRPr="009738CB">
        <w:rPr>
          <w:rFonts w:ascii="Times New Roman" w:hAnsi="Times New Roman" w:cs="Times New Roman"/>
          <w:color w:val="000000"/>
          <w:sz w:val="18"/>
          <w:szCs w:val="18"/>
          <w:shd w:val="clear" w:color="auto" w:fill="F7FAFF"/>
        </w:rPr>
        <w:t>LoginFormTest</w:t>
      </w:r>
      <w:proofErr w:type="spellEnd"/>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0080"/>
          <w:sz w:val="18"/>
          <w:szCs w:val="18"/>
          <w:shd w:val="clear" w:color="auto" w:fill="F7FAFF"/>
        </w:rPr>
        <w:t xml:space="preserve">extends </w:t>
      </w:r>
      <w:proofErr w:type="spellStart"/>
      <w:r w:rsidRPr="009738CB">
        <w:rPr>
          <w:rFonts w:ascii="Times New Roman" w:hAnsi="Times New Roman" w:cs="Times New Roman"/>
          <w:color w:val="000000"/>
          <w:sz w:val="18"/>
          <w:szCs w:val="18"/>
          <w:shd w:val="clear" w:color="auto" w:fill="F7FAFF"/>
        </w:rPr>
        <w:t>CTestCase</w:t>
      </w:r>
      <w:proofErr w:type="spellEnd"/>
      <w:r w:rsidRPr="009738CB">
        <w:rPr>
          <w:rFonts w:ascii="Times New Roman" w:hAnsi="Times New Roman" w:cs="Times New Roman"/>
          <w:color w:val="000000"/>
          <w:sz w:val="18"/>
          <w:szCs w:val="18"/>
          <w:shd w:val="clear" w:color="auto" w:fill="F7FAFF"/>
        </w:rPr>
        <w:b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b/>
          <w:bCs/>
          <w:color w:val="000080"/>
          <w:sz w:val="18"/>
          <w:szCs w:val="18"/>
          <w:shd w:val="clear" w:color="auto" w:fill="F7FAFF"/>
        </w:rPr>
        <w:t xml:space="preserve">protected </w:t>
      </w:r>
      <w:r w:rsidRPr="009738CB">
        <w:rPr>
          <w:rFonts w:ascii="Times New Roman" w:hAnsi="Times New Roman" w:cs="Times New Roman"/>
          <w:b/>
          <w:bCs/>
          <w:color w:val="660E7A"/>
          <w:sz w:val="18"/>
          <w:szCs w:val="18"/>
          <w:shd w:val="clear" w:color="auto" w:fill="F7FAFF"/>
        </w:rPr>
        <w:t>$fixture</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b/>
          <w:bCs/>
          <w:color w:val="000080"/>
          <w:sz w:val="18"/>
          <w:szCs w:val="18"/>
          <w:shd w:val="clear" w:color="auto" w:fill="F7FAFF"/>
        </w:rPr>
        <w:t xml:space="preserve">protected function </w:t>
      </w:r>
      <w:proofErr w:type="spellStart"/>
      <w:r w:rsidRPr="009738CB">
        <w:rPr>
          <w:rFonts w:ascii="Times New Roman" w:hAnsi="Times New Roman" w:cs="Times New Roman"/>
          <w:color w:val="000000"/>
          <w:sz w:val="18"/>
          <w:szCs w:val="18"/>
          <w:shd w:val="clear" w:color="auto" w:fill="F7FAFF"/>
        </w:rPr>
        <w:t>setUp</w:t>
      </w:r>
      <w:proofErr w:type="spellEnd"/>
      <w:r w:rsidRPr="009738CB">
        <w:rPr>
          <w:rFonts w:ascii="Times New Roman" w:hAnsi="Times New Roman" w:cs="Times New Roman"/>
          <w:color w:val="000000"/>
          <w:sz w:val="18"/>
          <w:szCs w:val="18"/>
          <w:shd w:val="clear" w:color="auto" w:fill="F7FAFF"/>
        </w:rPr>
        <w:t>() {</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r w:rsidRPr="009738CB">
        <w:rPr>
          <w:rFonts w:ascii="Times New Roman" w:hAnsi="Times New Roman" w:cs="Times New Roman"/>
          <w:b/>
          <w:bCs/>
          <w:color w:val="660E7A"/>
          <w:sz w:val="18"/>
          <w:szCs w:val="18"/>
          <w:shd w:val="clear" w:color="auto" w:fill="F7FAFF"/>
        </w:rPr>
        <w:t xml:space="preserve">fixture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0080"/>
          <w:sz w:val="18"/>
          <w:szCs w:val="18"/>
          <w:shd w:val="clear" w:color="auto" w:fill="F7FAFF"/>
        </w:rPr>
        <w:t xml:space="preserve">new </w:t>
      </w:r>
      <w:proofErr w:type="spellStart"/>
      <w:r w:rsidRPr="009738CB">
        <w:rPr>
          <w:rFonts w:ascii="Times New Roman" w:hAnsi="Times New Roman" w:cs="Times New Roman"/>
          <w:color w:val="000000"/>
          <w:sz w:val="18"/>
          <w:szCs w:val="18"/>
          <w:shd w:val="clear" w:color="auto" w:fill="F7FAFF"/>
        </w:rPr>
        <w:t>LoginForm</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r w:rsidRPr="009738CB">
        <w:rPr>
          <w:rFonts w:ascii="Times New Roman" w:hAnsi="Times New Roman" w:cs="Times New Roman"/>
          <w:b/>
          <w:bCs/>
          <w:color w:val="660E7A"/>
          <w:sz w:val="18"/>
          <w:szCs w:val="18"/>
          <w:shd w:val="clear" w:color="auto" w:fill="F7FAFF"/>
        </w:rPr>
        <w:t>fixture</w:t>
      </w:r>
      <w:r w:rsidRPr="009738CB">
        <w:rPr>
          <w:rFonts w:ascii="Times New Roman" w:hAnsi="Times New Roman" w:cs="Times New Roman"/>
          <w:color w:val="000000"/>
          <w:sz w:val="18"/>
          <w:szCs w:val="18"/>
          <w:shd w:val="clear" w:color="auto" w:fill="F7FAFF"/>
        </w:rPr>
        <w:t>-&gt;</w:t>
      </w:r>
      <w:r w:rsidRPr="009738CB">
        <w:rPr>
          <w:rFonts w:ascii="Times New Roman" w:hAnsi="Times New Roman" w:cs="Times New Roman"/>
          <w:b/>
          <w:bCs/>
          <w:color w:val="660E7A"/>
          <w:sz w:val="18"/>
          <w:szCs w:val="18"/>
          <w:shd w:val="clear" w:color="auto" w:fill="F7FAFF"/>
        </w:rPr>
        <w:t xml:space="preserve">username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8000"/>
          <w:sz w:val="18"/>
          <w:szCs w:val="18"/>
          <w:shd w:val="clear" w:color="auto" w:fill="F7FAFF"/>
        </w:rPr>
        <w:t>"</w:t>
      </w:r>
      <w:proofErr w:type="spellStart"/>
      <w:r w:rsidRPr="009738CB">
        <w:rPr>
          <w:rFonts w:ascii="Times New Roman" w:hAnsi="Times New Roman" w:cs="Times New Roman"/>
          <w:b/>
          <w:bCs/>
          <w:color w:val="008000"/>
          <w:sz w:val="18"/>
          <w:szCs w:val="18"/>
          <w:shd w:val="clear" w:color="auto" w:fill="F7FAFF"/>
        </w:rPr>
        <w:t>erin</w:t>
      </w:r>
      <w:proofErr w:type="spellEnd"/>
      <w:r w:rsidRPr="009738CB">
        <w:rPr>
          <w:rFonts w:ascii="Times New Roman" w:hAnsi="Times New Roman" w:cs="Times New Roman"/>
          <w:b/>
          <w:bCs/>
          <w:color w:val="008000"/>
          <w:sz w:val="18"/>
          <w:szCs w:val="18"/>
          <w:shd w:val="clear" w:color="auto" w:fill="F7FAFF"/>
        </w:rPr>
        <w:t>"</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r w:rsidRPr="009738CB">
        <w:rPr>
          <w:rFonts w:ascii="Times New Roman" w:hAnsi="Times New Roman" w:cs="Times New Roman"/>
          <w:b/>
          <w:bCs/>
          <w:color w:val="660E7A"/>
          <w:sz w:val="18"/>
          <w:szCs w:val="18"/>
          <w:shd w:val="clear" w:color="auto" w:fill="F7FAFF"/>
        </w:rPr>
        <w:t>fixture</w:t>
      </w:r>
      <w:r w:rsidRPr="009738CB">
        <w:rPr>
          <w:rFonts w:ascii="Times New Roman" w:hAnsi="Times New Roman" w:cs="Times New Roman"/>
          <w:color w:val="000000"/>
          <w:sz w:val="18"/>
          <w:szCs w:val="18"/>
          <w:shd w:val="clear" w:color="auto" w:fill="F7FAFF"/>
        </w:rPr>
        <w:t>-&gt;</w:t>
      </w:r>
      <w:r w:rsidRPr="009738CB">
        <w:rPr>
          <w:rFonts w:ascii="Times New Roman" w:hAnsi="Times New Roman" w:cs="Times New Roman"/>
          <w:b/>
          <w:bCs/>
          <w:color w:val="660E7A"/>
          <w:sz w:val="18"/>
          <w:szCs w:val="18"/>
          <w:shd w:val="clear" w:color="auto" w:fill="F7FAFF"/>
        </w:rPr>
        <w:t xml:space="preserve">password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8000"/>
          <w:sz w:val="18"/>
          <w:szCs w:val="18"/>
          <w:shd w:val="clear" w:color="auto" w:fill="F7FAFF"/>
        </w:rPr>
        <w:t>"soen341"</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r w:rsidRPr="009738CB">
        <w:rPr>
          <w:rFonts w:ascii="Times New Roman" w:hAnsi="Times New Roman" w:cs="Times New Roman"/>
          <w:b/>
          <w:bCs/>
          <w:color w:val="660E7A"/>
          <w:sz w:val="18"/>
          <w:szCs w:val="18"/>
          <w:shd w:val="clear" w:color="auto" w:fill="F7FAFF"/>
        </w:rPr>
        <w:t>fixture</w:t>
      </w:r>
      <w:r w:rsidRPr="009738CB">
        <w:rPr>
          <w:rFonts w:ascii="Times New Roman" w:hAnsi="Times New Roman" w:cs="Times New Roman"/>
          <w:color w:val="000000"/>
          <w:sz w:val="18"/>
          <w:szCs w:val="18"/>
          <w:shd w:val="clear" w:color="auto" w:fill="F7FAFF"/>
        </w:rPr>
        <w:t>-&gt;</w:t>
      </w:r>
      <w:proofErr w:type="spellStart"/>
      <w:r w:rsidRPr="009738CB">
        <w:rPr>
          <w:rFonts w:ascii="Times New Roman" w:hAnsi="Times New Roman" w:cs="Times New Roman"/>
          <w:b/>
          <w:bCs/>
          <w:color w:val="660E7A"/>
          <w:sz w:val="18"/>
          <w:szCs w:val="18"/>
          <w:shd w:val="clear" w:color="auto" w:fill="F7FAFF"/>
        </w:rPr>
        <w:t>rememberMe</w:t>
      </w:r>
      <w:proofErr w:type="spellEnd"/>
      <w:r w:rsidRPr="009738CB">
        <w:rPr>
          <w:rFonts w:ascii="Times New Roman" w:hAnsi="Times New Roman" w:cs="Times New Roman"/>
          <w:b/>
          <w:bCs/>
          <w:color w:val="660E7A"/>
          <w:sz w:val="18"/>
          <w:szCs w:val="18"/>
          <w:shd w:val="clear" w:color="auto" w:fill="F7FAFF"/>
        </w:rPr>
        <w:t xml:space="preserve">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8000"/>
          <w:sz w:val="18"/>
          <w:szCs w:val="18"/>
          <w:shd w:val="clear" w:color="auto" w:fill="F7FAFF"/>
        </w:rPr>
        <w:t>"0"</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b/>
          <w:bCs/>
          <w:color w:val="000080"/>
          <w:sz w:val="18"/>
          <w:szCs w:val="18"/>
          <w:shd w:val="clear" w:color="auto" w:fill="F7FAFF"/>
        </w:rPr>
        <w:t xml:space="preserve">protected function </w:t>
      </w:r>
      <w:proofErr w:type="spellStart"/>
      <w:r w:rsidRPr="009738CB">
        <w:rPr>
          <w:rFonts w:ascii="Times New Roman" w:hAnsi="Times New Roman" w:cs="Times New Roman"/>
          <w:color w:val="000000"/>
          <w:sz w:val="18"/>
          <w:szCs w:val="18"/>
          <w:shd w:val="clear" w:color="auto" w:fill="F7FAFF"/>
        </w:rPr>
        <w:t>tearDown</w:t>
      </w:r>
      <w:proofErr w:type="spellEnd"/>
      <w:r w:rsidRPr="009738CB">
        <w:rPr>
          <w:rFonts w:ascii="Times New Roman" w:hAnsi="Times New Roman" w:cs="Times New Roman"/>
          <w:color w:val="000000"/>
          <w:sz w:val="18"/>
          <w:szCs w:val="18"/>
          <w:shd w:val="clear" w:color="auto" w:fill="F7FAFF"/>
        </w:rPr>
        <w:t>() {</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b/>
          <w:bCs/>
          <w:color w:val="000080"/>
          <w:sz w:val="18"/>
          <w:szCs w:val="18"/>
          <w:shd w:val="clear" w:color="auto" w:fill="F7FAFF"/>
        </w:rPr>
        <w:t xml:space="preserve">public function </w:t>
      </w:r>
      <w:proofErr w:type="spellStart"/>
      <w:r w:rsidRPr="009738CB">
        <w:rPr>
          <w:rFonts w:ascii="Times New Roman" w:hAnsi="Times New Roman" w:cs="Times New Roman"/>
          <w:color w:val="000000"/>
          <w:sz w:val="18"/>
          <w:szCs w:val="18"/>
          <w:shd w:val="clear" w:color="auto" w:fill="F7FAFF"/>
        </w:rPr>
        <w:t>testRules</w:t>
      </w:r>
      <w:proofErr w:type="spellEnd"/>
      <w:r w:rsidRPr="009738CB">
        <w:rPr>
          <w:rFonts w:ascii="Times New Roman" w:hAnsi="Times New Roman" w:cs="Times New Roman"/>
          <w:color w:val="000000"/>
          <w:sz w:val="18"/>
          <w:szCs w:val="18"/>
          <w:shd w:val="clear" w:color="auto" w:fill="F7FAFF"/>
        </w:rPr>
        <w:t>() {</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 xml:space="preserve">$stub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0080"/>
          <w:sz w:val="18"/>
          <w:szCs w:val="18"/>
          <w:shd w:val="clear" w:color="auto" w:fill="F7FAFF"/>
        </w:rPr>
        <w:t>array</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0080"/>
          <w:sz w:val="18"/>
          <w:szCs w:val="18"/>
          <w:shd w:val="clear" w:color="auto" w:fill="F7FAFF"/>
        </w:rPr>
        <w:t>array</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'username, password'</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8000"/>
          <w:sz w:val="18"/>
          <w:szCs w:val="18"/>
          <w:shd w:val="clear" w:color="auto" w:fill="F7FAFF"/>
        </w:rPr>
        <w:t>'required'</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b/>
          <w:bCs/>
          <w:color w:val="000080"/>
          <w:sz w:val="18"/>
          <w:szCs w:val="18"/>
          <w:shd w:val="clear" w:color="auto" w:fill="F7FAFF"/>
        </w:rPr>
        <w:t>array</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w:t>
      </w:r>
      <w:proofErr w:type="spellStart"/>
      <w:r w:rsidRPr="009738CB">
        <w:rPr>
          <w:rFonts w:ascii="Times New Roman" w:hAnsi="Times New Roman" w:cs="Times New Roman"/>
          <w:b/>
          <w:bCs/>
          <w:color w:val="008000"/>
          <w:sz w:val="18"/>
          <w:szCs w:val="18"/>
          <w:shd w:val="clear" w:color="auto" w:fill="F7FAFF"/>
        </w:rPr>
        <w:t>rememberMe</w:t>
      </w:r>
      <w:proofErr w:type="spellEnd"/>
      <w:r w:rsidRPr="009738CB">
        <w:rPr>
          <w:rFonts w:ascii="Times New Roman" w:hAnsi="Times New Roman" w:cs="Times New Roman"/>
          <w:b/>
          <w:bCs/>
          <w:color w:val="008000"/>
          <w:sz w:val="18"/>
          <w:szCs w:val="18"/>
          <w:shd w:val="clear" w:color="auto" w:fill="F7FAFF"/>
        </w:rPr>
        <w:t>'</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8000"/>
          <w:sz w:val="18"/>
          <w:szCs w:val="18"/>
          <w:shd w:val="clear" w:color="auto" w:fill="F7FAFF"/>
        </w:rPr>
        <w:t>'</w:t>
      </w:r>
      <w:proofErr w:type="spellStart"/>
      <w:r w:rsidRPr="009738CB">
        <w:rPr>
          <w:rFonts w:ascii="Times New Roman" w:hAnsi="Times New Roman" w:cs="Times New Roman"/>
          <w:b/>
          <w:bCs/>
          <w:color w:val="008000"/>
          <w:sz w:val="18"/>
          <w:szCs w:val="18"/>
          <w:shd w:val="clear" w:color="auto" w:fill="F7FAFF"/>
        </w:rPr>
        <w:t>boolean</w:t>
      </w:r>
      <w:proofErr w:type="spellEnd"/>
      <w:r w:rsidRPr="009738CB">
        <w:rPr>
          <w:rFonts w:ascii="Times New Roman" w:hAnsi="Times New Roman" w:cs="Times New Roman"/>
          <w:b/>
          <w:bCs/>
          <w:color w:val="008000"/>
          <w:sz w:val="18"/>
          <w:szCs w:val="18"/>
          <w:shd w:val="clear" w:color="auto" w:fill="F7FAFF"/>
        </w:rPr>
        <w:t>'</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b/>
          <w:bCs/>
          <w:color w:val="000080"/>
          <w:sz w:val="18"/>
          <w:szCs w:val="18"/>
          <w:shd w:val="clear" w:color="auto" w:fill="F7FAFF"/>
        </w:rPr>
        <w:t>array</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'password'</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8000"/>
          <w:sz w:val="18"/>
          <w:szCs w:val="18"/>
          <w:shd w:val="clear" w:color="auto" w:fill="F7FAFF"/>
        </w:rPr>
        <w:t>'authenticate'</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 xml:space="preserve">$results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r w:rsidRPr="009738CB">
        <w:rPr>
          <w:rFonts w:ascii="Times New Roman" w:hAnsi="Times New Roman" w:cs="Times New Roman"/>
          <w:b/>
          <w:bCs/>
          <w:color w:val="660E7A"/>
          <w:sz w:val="18"/>
          <w:szCs w:val="18"/>
          <w:shd w:val="clear" w:color="auto" w:fill="F7FAFF"/>
        </w:rPr>
        <w:t>fixture</w:t>
      </w:r>
      <w:r w:rsidRPr="009738CB">
        <w:rPr>
          <w:rFonts w:ascii="Times New Roman" w:hAnsi="Times New Roman" w:cs="Times New Roman"/>
          <w:color w:val="000000"/>
          <w:sz w:val="18"/>
          <w:szCs w:val="18"/>
          <w:shd w:val="clear" w:color="auto" w:fill="F7FAFF"/>
        </w:rPr>
        <w:t>-&gt;rules();</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proofErr w:type="spellStart"/>
      <w:r w:rsidRPr="009738CB">
        <w:rPr>
          <w:rFonts w:ascii="Times New Roman" w:hAnsi="Times New Roman" w:cs="Times New Roman"/>
          <w:color w:val="000000"/>
          <w:sz w:val="18"/>
          <w:szCs w:val="18"/>
          <w:shd w:val="clear" w:color="auto" w:fill="F7FAFF"/>
        </w:rPr>
        <w:t>assertEquals</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660000"/>
          <w:sz w:val="18"/>
          <w:szCs w:val="18"/>
          <w:shd w:val="clear" w:color="auto" w:fill="F7FAFF"/>
        </w:rPr>
        <w:t>$</w:t>
      </w:r>
      <w:proofErr w:type="spellStart"/>
      <w:r w:rsidRPr="009738CB">
        <w:rPr>
          <w:rFonts w:ascii="Times New Roman" w:hAnsi="Times New Roman" w:cs="Times New Roman"/>
          <w:color w:val="660000"/>
          <w:sz w:val="18"/>
          <w:szCs w:val="18"/>
          <w:shd w:val="clear" w:color="auto" w:fill="F7FAFF"/>
        </w:rPr>
        <w:t>stub</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660000"/>
          <w:sz w:val="18"/>
          <w:szCs w:val="18"/>
          <w:shd w:val="clear" w:color="auto" w:fill="F7FAFF"/>
        </w:rPr>
        <w:t>$results</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b/>
          <w:bCs/>
          <w:color w:val="000080"/>
          <w:sz w:val="18"/>
          <w:szCs w:val="18"/>
          <w:shd w:val="clear" w:color="auto" w:fill="F7FAFF"/>
        </w:rPr>
        <w:t xml:space="preserve">public function </w:t>
      </w:r>
      <w:proofErr w:type="spellStart"/>
      <w:r w:rsidRPr="009738CB">
        <w:rPr>
          <w:rFonts w:ascii="Times New Roman" w:hAnsi="Times New Roman" w:cs="Times New Roman"/>
          <w:color w:val="000000"/>
          <w:sz w:val="18"/>
          <w:szCs w:val="18"/>
          <w:shd w:val="clear" w:color="auto" w:fill="F7FAFF"/>
        </w:rPr>
        <w:t>testAttributeLabels</w:t>
      </w:r>
      <w:proofErr w:type="spellEnd"/>
      <w:r w:rsidRPr="009738CB">
        <w:rPr>
          <w:rFonts w:ascii="Times New Roman" w:hAnsi="Times New Roman" w:cs="Times New Roman"/>
          <w:color w:val="000000"/>
          <w:sz w:val="18"/>
          <w:szCs w:val="18"/>
          <w:shd w:val="clear" w:color="auto" w:fill="F7FAFF"/>
        </w:rPr>
        <w:t>() {</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 xml:space="preserve">$stub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b/>
          <w:bCs/>
          <w:color w:val="000080"/>
          <w:sz w:val="18"/>
          <w:szCs w:val="18"/>
          <w:shd w:val="clear" w:color="auto" w:fill="F7FAFF"/>
        </w:rPr>
        <w:t>array</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w:t>
      </w:r>
      <w:proofErr w:type="spellStart"/>
      <w:r w:rsidRPr="009738CB">
        <w:rPr>
          <w:rFonts w:ascii="Times New Roman" w:hAnsi="Times New Roman" w:cs="Times New Roman"/>
          <w:b/>
          <w:bCs/>
          <w:color w:val="008000"/>
          <w:sz w:val="18"/>
          <w:szCs w:val="18"/>
          <w:shd w:val="clear" w:color="auto" w:fill="F7FAFF"/>
        </w:rPr>
        <w:t>rememberMe</w:t>
      </w:r>
      <w:proofErr w:type="spellEnd"/>
      <w:r w:rsidRPr="009738CB">
        <w:rPr>
          <w:rFonts w:ascii="Times New Roman" w:hAnsi="Times New Roman" w:cs="Times New Roman"/>
          <w:b/>
          <w:bCs/>
          <w:color w:val="008000"/>
          <w:sz w:val="18"/>
          <w:szCs w:val="18"/>
          <w:shd w:val="clear" w:color="auto" w:fill="F7FAFF"/>
        </w:rPr>
        <w:t>'</w:t>
      </w:r>
      <w:r w:rsidRPr="009738CB">
        <w:rPr>
          <w:rFonts w:ascii="Times New Roman" w:hAnsi="Times New Roman" w:cs="Times New Roman"/>
          <w:color w:val="000000"/>
          <w:sz w:val="18"/>
          <w:szCs w:val="18"/>
          <w:shd w:val="clear" w:color="auto" w:fill="F7FAFF"/>
        </w:rPr>
        <w:t>=&gt;</w:t>
      </w:r>
      <w:r w:rsidRPr="009738CB">
        <w:rPr>
          <w:rFonts w:ascii="Times New Roman" w:hAnsi="Times New Roman" w:cs="Times New Roman"/>
          <w:b/>
          <w:bCs/>
          <w:color w:val="008000"/>
          <w:sz w:val="18"/>
          <w:szCs w:val="18"/>
          <w:shd w:val="clear" w:color="auto" w:fill="F7FAFF"/>
        </w:rPr>
        <w:t>'Remember me next time'</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 xml:space="preserve">$results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r w:rsidRPr="009738CB">
        <w:rPr>
          <w:rFonts w:ascii="Times New Roman" w:hAnsi="Times New Roman" w:cs="Times New Roman"/>
          <w:b/>
          <w:bCs/>
          <w:color w:val="660E7A"/>
          <w:sz w:val="18"/>
          <w:szCs w:val="18"/>
          <w:shd w:val="clear" w:color="auto" w:fill="F7FAFF"/>
        </w:rPr>
        <w:t>fixture</w:t>
      </w:r>
      <w:r w:rsidRPr="009738CB">
        <w:rPr>
          <w:rFonts w:ascii="Times New Roman" w:hAnsi="Times New Roman" w:cs="Times New Roman"/>
          <w:color w:val="000000"/>
          <w:sz w:val="18"/>
          <w:szCs w:val="18"/>
          <w:shd w:val="clear" w:color="auto" w:fill="F7FAFF"/>
        </w:rPr>
        <w:t>-&gt;</w:t>
      </w:r>
      <w:proofErr w:type="spellStart"/>
      <w:r w:rsidRPr="009738CB">
        <w:rPr>
          <w:rFonts w:ascii="Times New Roman" w:hAnsi="Times New Roman" w:cs="Times New Roman"/>
          <w:color w:val="000000"/>
          <w:sz w:val="18"/>
          <w:szCs w:val="18"/>
          <w:shd w:val="clear" w:color="auto" w:fill="F7FAFF"/>
        </w:rPr>
        <w:t>attributeLabels</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color w:val="000000"/>
          <w:sz w:val="18"/>
          <w:szCs w:val="18"/>
          <w:shd w:val="clear" w:color="auto" w:fill="F7FAFF"/>
        </w:rPr>
        <w:lastRenderedPageBreak/>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proofErr w:type="spellStart"/>
      <w:r w:rsidRPr="009738CB">
        <w:rPr>
          <w:rFonts w:ascii="Times New Roman" w:hAnsi="Times New Roman" w:cs="Times New Roman"/>
          <w:color w:val="000000"/>
          <w:sz w:val="18"/>
          <w:szCs w:val="18"/>
          <w:shd w:val="clear" w:color="auto" w:fill="F7FAFF"/>
        </w:rPr>
        <w:t>assertEquals</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660000"/>
          <w:sz w:val="18"/>
          <w:szCs w:val="18"/>
          <w:shd w:val="clear" w:color="auto" w:fill="F7FAFF"/>
        </w:rPr>
        <w:t>$stub</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color w:val="660000"/>
          <w:sz w:val="18"/>
          <w:szCs w:val="18"/>
          <w:shd w:val="clear" w:color="auto" w:fill="F7FAFF"/>
        </w:rPr>
        <w:t>$results</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b/>
          <w:bCs/>
          <w:color w:val="000080"/>
          <w:sz w:val="18"/>
          <w:szCs w:val="18"/>
          <w:shd w:val="clear" w:color="auto" w:fill="F7FAFF"/>
        </w:rPr>
        <w:t xml:space="preserve">public function </w:t>
      </w:r>
      <w:proofErr w:type="spellStart"/>
      <w:r w:rsidRPr="009738CB">
        <w:rPr>
          <w:rFonts w:ascii="Times New Roman" w:hAnsi="Times New Roman" w:cs="Times New Roman"/>
          <w:color w:val="000000"/>
          <w:sz w:val="18"/>
          <w:szCs w:val="18"/>
          <w:shd w:val="clear" w:color="auto" w:fill="F7FAFF"/>
        </w:rPr>
        <w:t>testAuthenticate</w:t>
      </w:r>
      <w:proofErr w:type="spellEnd"/>
      <w:r w:rsidRPr="009738CB">
        <w:rPr>
          <w:rFonts w:ascii="Times New Roman" w:hAnsi="Times New Roman" w:cs="Times New Roman"/>
          <w:color w:val="000000"/>
          <w:sz w:val="18"/>
          <w:szCs w:val="18"/>
          <w:shd w:val="clear" w:color="auto" w:fill="F7FAFF"/>
        </w:rPr>
        <w:t>() {</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 xml:space="preserve">$stub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proofErr w:type="spellStart"/>
      <w:r w:rsidRPr="009738CB">
        <w:rPr>
          <w:rFonts w:ascii="Times New Roman" w:hAnsi="Times New Roman" w:cs="Times New Roman"/>
          <w:color w:val="000000"/>
          <w:sz w:val="18"/>
          <w:szCs w:val="18"/>
          <w:shd w:val="clear" w:color="auto" w:fill="F7FAFF"/>
        </w:rPr>
        <w:t>getMockBuilder</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w:t>
      </w:r>
      <w:proofErr w:type="spellStart"/>
      <w:r w:rsidRPr="009738CB">
        <w:rPr>
          <w:rFonts w:ascii="Times New Roman" w:hAnsi="Times New Roman" w:cs="Times New Roman"/>
          <w:b/>
          <w:bCs/>
          <w:color w:val="008000"/>
          <w:sz w:val="18"/>
          <w:szCs w:val="18"/>
          <w:shd w:val="clear" w:color="auto" w:fill="F7FAFF"/>
        </w:rPr>
        <w:t>UserIdentity</w:t>
      </w:r>
      <w:proofErr w:type="spellEnd"/>
      <w:r w:rsidRPr="009738CB">
        <w:rPr>
          <w:rFonts w:ascii="Times New Roman" w:hAnsi="Times New Roman" w:cs="Times New Roman"/>
          <w:b/>
          <w:bCs/>
          <w:color w:val="008000"/>
          <w:sz w:val="18"/>
          <w:szCs w:val="18"/>
          <w:shd w:val="clear" w:color="auto" w:fill="F7FAFF"/>
        </w:rPr>
        <w:t>'</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-&gt;</w:t>
      </w:r>
      <w:proofErr w:type="spellStart"/>
      <w:r w:rsidRPr="009738CB">
        <w:rPr>
          <w:rFonts w:ascii="Times New Roman" w:hAnsi="Times New Roman" w:cs="Times New Roman"/>
          <w:color w:val="000000"/>
          <w:sz w:val="18"/>
          <w:szCs w:val="18"/>
          <w:shd w:val="clear" w:color="auto" w:fill="F7FAFF"/>
        </w:rPr>
        <w:t>disableOriginalConstructor</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-&gt;</w:t>
      </w:r>
      <w:proofErr w:type="spellStart"/>
      <w:r w:rsidRPr="009738CB">
        <w:rPr>
          <w:rFonts w:ascii="Times New Roman" w:hAnsi="Times New Roman" w:cs="Times New Roman"/>
          <w:color w:val="000000"/>
          <w:sz w:val="18"/>
          <w:szCs w:val="18"/>
          <w:shd w:val="clear" w:color="auto" w:fill="F7FAFF"/>
        </w:rPr>
        <w:t>getMock</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$stub</w:t>
      </w:r>
      <w:r w:rsidRPr="009738CB">
        <w:rPr>
          <w:rFonts w:ascii="Times New Roman" w:hAnsi="Times New Roman" w:cs="Times New Roman"/>
          <w:color w:val="000000"/>
          <w:sz w:val="18"/>
          <w:szCs w:val="18"/>
          <w:shd w:val="clear" w:color="auto" w:fill="F7FAFF"/>
        </w:rPr>
        <w:t>-&gt;expects(</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-&gt;any())</w:t>
      </w:r>
      <w:r w:rsidRPr="009738CB">
        <w:rPr>
          <w:rFonts w:ascii="Times New Roman" w:hAnsi="Times New Roman" w:cs="Times New Roman"/>
          <w:color w:val="000000"/>
          <w:sz w:val="18"/>
          <w:szCs w:val="18"/>
          <w:shd w:val="clear" w:color="auto" w:fill="F7FAFF"/>
        </w:rPr>
        <w:br/>
        <w:t xml:space="preserve">            -&gt;method(</w:t>
      </w:r>
      <w:r w:rsidRPr="009738CB">
        <w:rPr>
          <w:rFonts w:ascii="Times New Roman" w:hAnsi="Times New Roman" w:cs="Times New Roman"/>
          <w:b/>
          <w:bCs/>
          <w:color w:val="008000"/>
          <w:sz w:val="18"/>
          <w:szCs w:val="18"/>
          <w:shd w:val="clear" w:color="auto" w:fill="F7FAFF"/>
        </w:rPr>
        <w:t>'authenticate'</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-&gt;will(</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proofErr w:type="spellStart"/>
      <w:r w:rsidRPr="009738CB">
        <w:rPr>
          <w:rFonts w:ascii="Times New Roman" w:hAnsi="Times New Roman" w:cs="Times New Roman"/>
          <w:color w:val="000000"/>
          <w:sz w:val="18"/>
          <w:szCs w:val="18"/>
          <w:shd w:val="clear" w:color="auto" w:fill="F7FAFF"/>
        </w:rPr>
        <w:t>returnValue</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'true'</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000000"/>
          <w:sz w:val="18"/>
          <w:szCs w:val="18"/>
          <w:shd w:val="clear" w:color="auto" w:fill="F7FAFF"/>
        </w:rPr>
        <w:br/>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b/>
          <w:bCs/>
          <w:color w:val="000080"/>
          <w:sz w:val="18"/>
          <w:szCs w:val="18"/>
          <w:shd w:val="clear" w:color="auto" w:fill="F7FAFF"/>
        </w:rPr>
        <w:t xml:space="preserve">public function </w:t>
      </w:r>
      <w:r w:rsidRPr="009738CB">
        <w:rPr>
          <w:rFonts w:ascii="Times New Roman" w:hAnsi="Times New Roman" w:cs="Times New Roman"/>
          <w:color w:val="000000"/>
          <w:sz w:val="18"/>
          <w:szCs w:val="18"/>
          <w:shd w:val="clear" w:color="auto" w:fill="F7FAFF"/>
        </w:rPr>
        <w:t>testLogin_2() {</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 xml:space="preserve">$stub </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proofErr w:type="spellStart"/>
      <w:r w:rsidRPr="009738CB">
        <w:rPr>
          <w:rFonts w:ascii="Times New Roman" w:hAnsi="Times New Roman" w:cs="Times New Roman"/>
          <w:color w:val="000000"/>
          <w:sz w:val="18"/>
          <w:szCs w:val="18"/>
          <w:shd w:val="clear" w:color="auto" w:fill="F7FAFF"/>
        </w:rPr>
        <w:t>getMockBuilder</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w:t>
      </w:r>
      <w:proofErr w:type="spellStart"/>
      <w:r w:rsidRPr="009738CB">
        <w:rPr>
          <w:rFonts w:ascii="Times New Roman" w:hAnsi="Times New Roman" w:cs="Times New Roman"/>
          <w:b/>
          <w:bCs/>
          <w:color w:val="008000"/>
          <w:sz w:val="18"/>
          <w:szCs w:val="18"/>
          <w:shd w:val="clear" w:color="auto" w:fill="F7FAFF"/>
        </w:rPr>
        <w:t>LoginForm</w:t>
      </w:r>
      <w:proofErr w:type="spellEnd"/>
      <w:r w:rsidRPr="009738CB">
        <w:rPr>
          <w:rFonts w:ascii="Times New Roman" w:hAnsi="Times New Roman" w:cs="Times New Roman"/>
          <w:b/>
          <w:bCs/>
          <w:color w:val="008000"/>
          <w:sz w:val="18"/>
          <w:szCs w:val="18"/>
          <w:shd w:val="clear" w:color="auto" w:fill="F7FAFF"/>
        </w:rPr>
        <w:t>'</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-&gt;</w:t>
      </w:r>
      <w:proofErr w:type="spellStart"/>
      <w:r w:rsidRPr="009738CB">
        <w:rPr>
          <w:rFonts w:ascii="Times New Roman" w:hAnsi="Times New Roman" w:cs="Times New Roman"/>
          <w:color w:val="000000"/>
          <w:sz w:val="18"/>
          <w:szCs w:val="18"/>
          <w:shd w:val="clear" w:color="auto" w:fill="F7FAFF"/>
        </w:rPr>
        <w:t>disableOriginalConstructor</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-&gt;</w:t>
      </w:r>
      <w:proofErr w:type="spellStart"/>
      <w:r w:rsidRPr="009738CB">
        <w:rPr>
          <w:rFonts w:ascii="Times New Roman" w:hAnsi="Times New Roman" w:cs="Times New Roman"/>
          <w:color w:val="000000"/>
          <w:sz w:val="18"/>
          <w:szCs w:val="18"/>
          <w:shd w:val="clear" w:color="auto" w:fill="F7FAFF"/>
        </w:rPr>
        <w:t>getMock</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$stub</w:t>
      </w:r>
      <w:r w:rsidRPr="009738CB">
        <w:rPr>
          <w:rFonts w:ascii="Times New Roman" w:hAnsi="Times New Roman" w:cs="Times New Roman"/>
          <w:color w:val="000000"/>
          <w:sz w:val="18"/>
          <w:szCs w:val="18"/>
          <w:shd w:val="clear" w:color="auto" w:fill="F7FAFF"/>
        </w:rPr>
        <w:t>-&gt;expects(</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-&gt;any())</w:t>
      </w:r>
      <w:r w:rsidRPr="009738CB">
        <w:rPr>
          <w:rFonts w:ascii="Times New Roman" w:hAnsi="Times New Roman" w:cs="Times New Roman"/>
          <w:color w:val="000000"/>
          <w:sz w:val="18"/>
          <w:szCs w:val="18"/>
          <w:shd w:val="clear" w:color="auto" w:fill="F7FAFF"/>
        </w:rPr>
        <w:br/>
        <w:t xml:space="preserve">            -&gt;method(</w:t>
      </w:r>
      <w:r w:rsidRPr="009738CB">
        <w:rPr>
          <w:rFonts w:ascii="Times New Roman" w:hAnsi="Times New Roman" w:cs="Times New Roman"/>
          <w:b/>
          <w:bCs/>
          <w:color w:val="008000"/>
          <w:sz w:val="18"/>
          <w:szCs w:val="18"/>
          <w:shd w:val="clear" w:color="auto" w:fill="F7FAFF"/>
        </w:rPr>
        <w:t>'login'</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-&gt;will(</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proofErr w:type="spellStart"/>
      <w:r w:rsidRPr="009738CB">
        <w:rPr>
          <w:rFonts w:ascii="Times New Roman" w:hAnsi="Times New Roman" w:cs="Times New Roman"/>
          <w:color w:val="000000"/>
          <w:sz w:val="18"/>
          <w:szCs w:val="18"/>
          <w:shd w:val="clear" w:color="auto" w:fill="F7FAFF"/>
        </w:rPr>
        <w:t>returnValue</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'true'</w:t>
      </w:r>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660000"/>
          <w:sz w:val="18"/>
          <w:szCs w:val="18"/>
          <w:shd w:val="clear" w:color="auto" w:fill="F7FAFF"/>
        </w:rPr>
        <w:t>$this</w:t>
      </w:r>
      <w:r w:rsidRPr="009738CB">
        <w:rPr>
          <w:rFonts w:ascii="Times New Roman" w:hAnsi="Times New Roman" w:cs="Times New Roman"/>
          <w:color w:val="000000"/>
          <w:sz w:val="18"/>
          <w:szCs w:val="18"/>
          <w:shd w:val="clear" w:color="auto" w:fill="F7FAFF"/>
        </w:rPr>
        <w:t>-&gt;</w:t>
      </w:r>
      <w:proofErr w:type="spellStart"/>
      <w:r w:rsidRPr="009738CB">
        <w:rPr>
          <w:rFonts w:ascii="Times New Roman" w:hAnsi="Times New Roman" w:cs="Times New Roman"/>
          <w:color w:val="000000"/>
          <w:sz w:val="18"/>
          <w:szCs w:val="18"/>
          <w:shd w:val="clear" w:color="auto" w:fill="F7FAFF"/>
        </w:rPr>
        <w:t>assertEquals</w:t>
      </w:r>
      <w:proofErr w:type="spellEnd"/>
      <w:r w:rsidRPr="009738CB">
        <w:rPr>
          <w:rFonts w:ascii="Times New Roman" w:hAnsi="Times New Roman" w:cs="Times New Roman"/>
          <w:color w:val="000000"/>
          <w:sz w:val="18"/>
          <w:szCs w:val="18"/>
          <w:shd w:val="clear" w:color="auto" w:fill="F7FAFF"/>
        </w:rPr>
        <w:t>(</w:t>
      </w:r>
      <w:r w:rsidRPr="009738CB">
        <w:rPr>
          <w:rFonts w:ascii="Times New Roman" w:hAnsi="Times New Roman" w:cs="Times New Roman"/>
          <w:b/>
          <w:bCs/>
          <w:color w:val="008000"/>
          <w:sz w:val="18"/>
          <w:szCs w:val="18"/>
          <w:shd w:val="clear" w:color="auto" w:fill="F7FAFF"/>
        </w:rPr>
        <w:t>'true'</w:t>
      </w:r>
      <w:r w:rsidRPr="009738CB">
        <w:rPr>
          <w:rFonts w:ascii="Times New Roman" w:hAnsi="Times New Roman" w:cs="Times New Roman"/>
          <w:color w:val="000000"/>
          <w:sz w:val="18"/>
          <w:szCs w:val="18"/>
          <w:shd w:val="clear" w:color="auto" w:fill="F7FAFF"/>
        </w:rPr>
        <w:t xml:space="preserve">, </w:t>
      </w:r>
      <w:r w:rsidRPr="009738CB">
        <w:rPr>
          <w:rFonts w:ascii="Times New Roman" w:hAnsi="Times New Roman" w:cs="Times New Roman"/>
          <w:color w:val="660000"/>
          <w:sz w:val="18"/>
          <w:szCs w:val="18"/>
          <w:shd w:val="clear" w:color="auto" w:fill="F7FAFF"/>
        </w:rPr>
        <w:t>$stub</w:t>
      </w:r>
      <w:r w:rsidRPr="009738CB">
        <w:rPr>
          <w:rFonts w:ascii="Times New Roman" w:hAnsi="Times New Roman" w:cs="Times New Roman"/>
          <w:color w:val="000000"/>
          <w:sz w:val="18"/>
          <w:szCs w:val="18"/>
          <w:shd w:val="clear" w:color="auto" w:fill="F7FAFF"/>
        </w:rPr>
        <w:t>-&gt;login());</w:t>
      </w:r>
      <w:r w:rsidRPr="009738CB">
        <w:rPr>
          <w:rFonts w:ascii="Times New Roman" w:hAnsi="Times New Roman" w:cs="Times New Roman"/>
          <w:color w:val="000000"/>
          <w:sz w:val="18"/>
          <w:szCs w:val="18"/>
          <w:shd w:val="clear" w:color="auto" w:fill="F7FAFF"/>
        </w:rPr>
        <w:br/>
        <w:t xml:space="preserve">    }</w:t>
      </w:r>
      <w:r w:rsidRPr="009738CB">
        <w:rPr>
          <w:rFonts w:ascii="Times New Roman" w:hAnsi="Times New Roman" w:cs="Times New Roman"/>
          <w:color w:val="000000"/>
          <w:sz w:val="18"/>
          <w:szCs w:val="18"/>
          <w:shd w:val="clear" w:color="auto" w:fill="F7FAFF"/>
        </w:rPr>
        <w:br/>
        <w:t>}</w:t>
      </w:r>
    </w:p>
    <w:p w:rsidR="0049756D" w:rsidRPr="009738CB" w:rsidRDefault="0049756D" w:rsidP="0049756D">
      <w:pPr>
        <w:pStyle w:val="Erin"/>
        <w:rPr>
          <w:rFonts w:cs="Times New Roman"/>
          <w:b/>
        </w:rPr>
      </w:pPr>
    </w:p>
    <w:p w:rsidR="0049756D" w:rsidRPr="009738CB" w:rsidRDefault="0049756D" w:rsidP="0049756D">
      <w:pPr>
        <w:pStyle w:val="Erin"/>
        <w:rPr>
          <w:rFonts w:cs="Times New Roman"/>
          <w:b/>
        </w:rPr>
      </w:pPr>
    </w:p>
    <w:p w:rsidR="0049756D" w:rsidRPr="009738CB" w:rsidRDefault="0049756D" w:rsidP="0049756D">
      <w:pPr>
        <w:pStyle w:val="Erin"/>
        <w:rPr>
          <w:rFonts w:cs="Times New Roman"/>
          <w:b/>
        </w:rPr>
      </w:pPr>
    </w:p>
    <w:p w:rsidR="0049756D" w:rsidRPr="009738CB" w:rsidRDefault="0049756D" w:rsidP="0049756D">
      <w:pPr>
        <w:pStyle w:val="Erin"/>
        <w:rPr>
          <w:rFonts w:cs="Times New Roman"/>
          <w:b/>
        </w:rPr>
      </w:pPr>
      <w:r w:rsidRPr="009738CB">
        <w:rPr>
          <w:rFonts w:cs="Times New Roman"/>
          <w:b/>
        </w:rPr>
        <w:t>Results:</w:t>
      </w:r>
    </w:p>
    <w:p w:rsidR="0049756D" w:rsidRDefault="0049756D" w:rsidP="0049756D">
      <w:pPr>
        <w:pStyle w:val="Erin"/>
        <w:rPr>
          <w:rFonts w:cs="Times New Roman"/>
        </w:rPr>
      </w:pPr>
      <w:proofErr w:type="spellStart"/>
      <w:r w:rsidRPr="009738CB">
        <w:rPr>
          <w:rFonts w:cs="Times New Roman"/>
        </w:rPr>
        <w:t>LoginFormTest</w:t>
      </w:r>
      <w:proofErr w:type="spellEnd"/>
      <w:r w:rsidRPr="009738CB">
        <w:rPr>
          <w:rFonts w:cs="Times New Roman"/>
        </w:rPr>
        <w:t xml:space="preserve"> passed 4/4 tests, shown in the </w:t>
      </w:r>
      <w:r w:rsidR="009738CB">
        <w:rPr>
          <w:rFonts w:cs="Times New Roman"/>
        </w:rPr>
        <w:t>figure</w:t>
      </w:r>
      <w:r w:rsidRPr="009738CB">
        <w:rPr>
          <w:rFonts w:cs="Times New Roman"/>
        </w:rPr>
        <w:t xml:space="preserve"> below:</w:t>
      </w:r>
    </w:p>
    <w:p w:rsidR="009738CB" w:rsidRPr="009738CB" w:rsidRDefault="009738CB" w:rsidP="0049756D">
      <w:pPr>
        <w:pStyle w:val="Erin"/>
        <w:rPr>
          <w:rFonts w:cs="Times New Roman"/>
        </w:rPr>
      </w:pPr>
    </w:p>
    <w:p w:rsidR="0049756D" w:rsidRPr="009738CB" w:rsidRDefault="0049756D" w:rsidP="0049756D">
      <w:pPr>
        <w:pStyle w:val="Erin"/>
        <w:rPr>
          <w:rFonts w:cs="Times New Roman"/>
        </w:rPr>
      </w:pPr>
      <w:r w:rsidRPr="009738CB">
        <w:rPr>
          <w:rFonts w:cs="Times New Roman"/>
          <w:noProof/>
          <w:lang w:eastAsia="en-CA"/>
        </w:rPr>
        <w:drawing>
          <wp:inline distT="0" distB="0" distL="0" distR="0" wp14:anchorId="56B3B126" wp14:editId="469FD9FE">
            <wp:extent cx="5943600" cy="10172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test-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17270"/>
                    </a:xfrm>
                    <a:prstGeom prst="rect">
                      <a:avLst/>
                    </a:prstGeom>
                  </pic:spPr>
                </pic:pic>
              </a:graphicData>
            </a:graphic>
          </wp:inline>
        </w:drawing>
      </w:r>
    </w:p>
    <w:p w:rsidR="00BC45AA" w:rsidRPr="009738CB" w:rsidRDefault="00BC45AA" w:rsidP="0049756D">
      <w:pPr>
        <w:tabs>
          <w:tab w:val="left" w:pos="1500"/>
        </w:tabs>
        <w:rPr>
          <w:lang w:val="en-CA"/>
        </w:rPr>
      </w:pPr>
    </w:p>
    <w:p w:rsidR="007D6B48" w:rsidRPr="009738CB" w:rsidRDefault="00BC45AA" w:rsidP="007D6B48">
      <w:pPr>
        <w:pStyle w:val="numberedsubsub"/>
        <w:tabs>
          <w:tab w:val="left" w:pos="2835"/>
        </w:tabs>
      </w:pPr>
      <w:bookmarkStart w:id="290" w:name="_Toc447569643"/>
      <w:r w:rsidRPr="009738CB">
        <w:t>Requirements Testing</w:t>
      </w:r>
      <w:bookmarkEnd w:id="290"/>
      <w:r w:rsidRPr="009738CB">
        <w:t xml:space="preserve"> </w:t>
      </w:r>
    </w:p>
    <w:p w:rsidR="007D6B48" w:rsidRPr="009738CB" w:rsidRDefault="007D6B48" w:rsidP="007D6B48">
      <w:pPr>
        <w:pStyle w:val="numberedsubsubsub"/>
      </w:pPr>
      <w:bookmarkStart w:id="291" w:name="_Toc447569644"/>
      <w:r w:rsidRPr="009738CB">
        <w:t>Login</w:t>
      </w:r>
      <w:bookmarkEnd w:id="291"/>
      <w:r w:rsidRPr="009738CB">
        <w:t xml:space="preserve"> </w:t>
      </w:r>
    </w:p>
    <w:tbl>
      <w:tblPr>
        <w:tblStyle w:val="TableGrid"/>
        <w:tblW w:w="0" w:type="auto"/>
        <w:tblLook w:val="04A0" w:firstRow="1" w:lastRow="0" w:firstColumn="1" w:lastColumn="0" w:noHBand="0" w:noVBand="1"/>
      </w:tblPr>
      <w:tblGrid>
        <w:gridCol w:w="1271"/>
        <w:gridCol w:w="599"/>
        <w:gridCol w:w="1870"/>
        <w:gridCol w:w="1870"/>
        <w:gridCol w:w="1870"/>
        <w:gridCol w:w="1870"/>
      </w:tblGrid>
      <w:tr w:rsidR="00A767C4" w:rsidRPr="009738CB" w:rsidTr="00622539">
        <w:trPr>
          <w:trHeight w:val="336"/>
        </w:trPr>
        <w:tc>
          <w:tcPr>
            <w:tcW w:w="1870" w:type="dxa"/>
            <w:gridSpan w:val="2"/>
            <w:shd w:val="clear" w:color="auto" w:fill="1F4E79" w:themeFill="accent1" w:themeFillShade="80"/>
          </w:tcPr>
          <w:p w:rsidR="00A767C4" w:rsidRPr="009738CB" w:rsidRDefault="00A767C4" w:rsidP="00622539">
            <w:pPr>
              <w:tabs>
                <w:tab w:val="left" w:pos="2835"/>
              </w:tabs>
              <w:rPr>
                <w:b/>
                <w:color w:val="FFFFFF" w:themeColor="background1"/>
                <w:sz w:val="22"/>
                <w:szCs w:val="22"/>
                <w:lang w:val="en-CA"/>
              </w:rPr>
            </w:pPr>
            <w:r w:rsidRPr="009738CB">
              <w:rPr>
                <w:b/>
                <w:color w:val="FFFFFF" w:themeColor="background1"/>
                <w:sz w:val="22"/>
                <w:szCs w:val="22"/>
                <w:lang w:val="en-CA"/>
              </w:rPr>
              <w:t>UC1</w:t>
            </w:r>
          </w:p>
        </w:tc>
        <w:tc>
          <w:tcPr>
            <w:tcW w:w="7480" w:type="dxa"/>
            <w:gridSpan w:val="4"/>
            <w:shd w:val="clear" w:color="auto" w:fill="1F4E79" w:themeFill="accent1" w:themeFillShade="80"/>
          </w:tcPr>
          <w:p w:rsidR="00A767C4" w:rsidRPr="009738CB" w:rsidRDefault="00A767C4" w:rsidP="00A767C4">
            <w:pPr>
              <w:tabs>
                <w:tab w:val="left" w:pos="2835"/>
              </w:tabs>
              <w:rPr>
                <w:b/>
                <w:color w:val="FFFFFF" w:themeColor="background1"/>
                <w:sz w:val="22"/>
                <w:szCs w:val="22"/>
                <w:lang w:val="en-CA"/>
              </w:rPr>
            </w:pPr>
            <w:r w:rsidRPr="009738CB">
              <w:rPr>
                <w:b/>
                <w:color w:val="FFFFFF" w:themeColor="background1"/>
                <w:sz w:val="22"/>
                <w:szCs w:val="22"/>
                <w:lang w:val="en-CA"/>
              </w:rPr>
              <w:t>Login (Administrator)</w:t>
            </w:r>
          </w:p>
        </w:tc>
      </w:tr>
      <w:tr w:rsidR="00A767C4" w:rsidRPr="009738CB" w:rsidTr="00622539">
        <w:tc>
          <w:tcPr>
            <w:tcW w:w="1271" w:type="dxa"/>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Result</w:t>
            </w:r>
          </w:p>
        </w:tc>
      </w:tr>
      <w:tr w:rsidR="00A767C4" w:rsidRPr="009738CB" w:rsidTr="00622539">
        <w:tc>
          <w:tcPr>
            <w:tcW w:w="1271" w:type="dxa"/>
          </w:tcPr>
          <w:p w:rsidR="00A767C4" w:rsidRPr="009738CB" w:rsidRDefault="00A767C4" w:rsidP="00A767C4">
            <w:pPr>
              <w:tabs>
                <w:tab w:val="left" w:pos="2835"/>
              </w:tabs>
              <w:rPr>
                <w:sz w:val="22"/>
                <w:szCs w:val="22"/>
                <w:lang w:val="en-CA"/>
              </w:rPr>
            </w:pPr>
            <w:r w:rsidRPr="009738CB">
              <w:rPr>
                <w:sz w:val="22"/>
                <w:szCs w:val="22"/>
                <w:lang w:val="en-CA"/>
              </w:rPr>
              <w:t>1.1</w:t>
            </w:r>
          </w:p>
        </w:tc>
        <w:tc>
          <w:tcPr>
            <w:tcW w:w="2469" w:type="dxa"/>
            <w:gridSpan w:val="2"/>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Username: Admin</w:t>
            </w:r>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Password: 1234</w:t>
            </w:r>
          </w:p>
        </w:tc>
        <w:tc>
          <w:tcPr>
            <w:tcW w:w="1870" w:type="dxa"/>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Home Page</w:t>
            </w:r>
          </w:p>
        </w:tc>
        <w:tc>
          <w:tcPr>
            <w:tcW w:w="1870" w:type="dxa"/>
            <w:shd w:val="clear" w:color="auto" w:fill="auto"/>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Home Page</w:t>
            </w:r>
          </w:p>
        </w:tc>
        <w:tc>
          <w:tcPr>
            <w:tcW w:w="1870" w:type="dxa"/>
            <w:shd w:val="clear" w:color="auto" w:fill="auto"/>
          </w:tcPr>
          <w:p w:rsidR="00A767C4" w:rsidRPr="009738CB" w:rsidRDefault="00A767C4" w:rsidP="00A767C4">
            <w:pPr>
              <w:tabs>
                <w:tab w:val="left" w:pos="2835"/>
              </w:tabs>
              <w:rPr>
                <w:b/>
                <w:sz w:val="22"/>
                <w:szCs w:val="22"/>
                <w:lang w:val="en-CA"/>
              </w:rPr>
            </w:pPr>
            <w:r w:rsidRPr="009738CB">
              <w:rPr>
                <w:b/>
                <w:color w:val="538135" w:themeColor="accent6" w:themeShade="BF"/>
                <w:sz w:val="22"/>
                <w:szCs w:val="22"/>
                <w:lang w:val="en-CA"/>
              </w:rPr>
              <w:t>Pass</w:t>
            </w:r>
          </w:p>
        </w:tc>
      </w:tr>
      <w:tr w:rsidR="00A767C4" w:rsidRPr="009738CB" w:rsidTr="00622539">
        <w:tc>
          <w:tcPr>
            <w:tcW w:w="1271" w:type="dxa"/>
            <w:shd w:val="clear" w:color="auto" w:fill="DEEAF6" w:themeFill="accent1" w:themeFillTint="33"/>
          </w:tcPr>
          <w:p w:rsidR="00A767C4" w:rsidRPr="009738CB" w:rsidRDefault="00A767C4" w:rsidP="00A767C4">
            <w:pPr>
              <w:tabs>
                <w:tab w:val="left" w:pos="2835"/>
              </w:tabs>
              <w:rPr>
                <w:sz w:val="22"/>
                <w:szCs w:val="22"/>
                <w:lang w:val="en-CA"/>
              </w:rPr>
            </w:pPr>
            <w:r w:rsidRPr="009738CB">
              <w:rPr>
                <w:sz w:val="22"/>
                <w:szCs w:val="22"/>
                <w:lang w:val="en-CA"/>
              </w:rPr>
              <w:t>1.2</w:t>
            </w:r>
          </w:p>
        </w:tc>
        <w:tc>
          <w:tcPr>
            <w:tcW w:w="2469" w:type="dxa"/>
            <w:gridSpan w:val="2"/>
            <w:shd w:val="clear" w:color="auto" w:fill="DEEAF6" w:themeFill="accent1" w:themeFillTint="33"/>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Username: </w:t>
            </w:r>
            <w:proofErr w:type="spellStart"/>
            <w:r w:rsidRPr="009738CB">
              <w:rPr>
                <w:rFonts w:ascii="Times New Roman" w:hAnsi="Times New Roman" w:cs="Times New Roman"/>
                <w:sz w:val="22"/>
                <w:szCs w:val="22"/>
              </w:rPr>
              <w:t>Admine</w:t>
            </w:r>
            <w:proofErr w:type="spellEnd"/>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Password: 1234</w:t>
            </w:r>
          </w:p>
        </w:tc>
        <w:tc>
          <w:tcPr>
            <w:tcW w:w="1870" w:type="dxa"/>
            <w:shd w:val="clear" w:color="auto" w:fill="DEEAF6" w:themeFill="accent1" w:themeFillTint="33"/>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DEEAF6" w:themeFill="accent1" w:themeFillTint="33"/>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DEEAF6" w:themeFill="accent1" w:themeFillTint="33"/>
          </w:tcPr>
          <w:p w:rsidR="00A767C4" w:rsidRPr="009738CB" w:rsidRDefault="00A767C4" w:rsidP="00A767C4">
            <w:pPr>
              <w:tabs>
                <w:tab w:val="left" w:pos="2835"/>
              </w:tabs>
              <w:rPr>
                <w:b/>
                <w:sz w:val="22"/>
                <w:szCs w:val="22"/>
                <w:lang w:val="en-CA"/>
              </w:rPr>
            </w:pPr>
            <w:r w:rsidRPr="009738CB">
              <w:rPr>
                <w:b/>
                <w:color w:val="538135" w:themeColor="accent6" w:themeShade="BF"/>
                <w:sz w:val="22"/>
                <w:szCs w:val="22"/>
                <w:lang w:val="en-CA"/>
              </w:rPr>
              <w:t>Pass</w:t>
            </w:r>
          </w:p>
        </w:tc>
      </w:tr>
      <w:tr w:rsidR="00A767C4" w:rsidRPr="009738CB" w:rsidTr="000B551B">
        <w:tc>
          <w:tcPr>
            <w:tcW w:w="1271" w:type="dxa"/>
            <w:shd w:val="clear" w:color="auto" w:fill="auto"/>
          </w:tcPr>
          <w:p w:rsidR="00A767C4" w:rsidRPr="009738CB" w:rsidRDefault="00A767C4" w:rsidP="00A767C4">
            <w:pPr>
              <w:tabs>
                <w:tab w:val="left" w:pos="2835"/>
              </w:tabs>
              <w:rPr>
                <w:sz w:val="22"/>
                <w:szCs w:val="22"/>
                <w:lang w:val="en-CA"/>
              </w:rPr>
            </w:pPr>
            <w:r w:rsidRPr="009738CB">
              <w:rPr>
                <w:sz w:val="22"/>
                <w:szCs w:val="22"/>
                <w:lang w:val="en-CA"/>
              </w:rPr>
              <w:t>1.3</w:t>
            </w:r>
          </w:p>
        </w:tc>
        <w:tc>
          <w:tcPr>
            <w:tcW w:w="2469" w:type="dxa"/>
            <w:gridSpan w:val="2"/>
            <w:shd w:val="clear" w:color="auto" w:fill="auto"/>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Username: Admin</w:t>
            </w:r>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Password: 12345</w:t>
            </w:r>
          </w:p>
        </w:tc>
        <w:tc>
          <w:tcPr>
            <w:tcW w:w="1870" w:type="dxa"/>
            <w:shd w:val="clear" w:color="auto" w:fill="auto"/>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auto"/>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auto"/>
          </w:tcPr>
          <w:p w:rsidR="00A767C4" w:rsidRPr="009738CB" w:rsidRDefault="00A767C4" w:rsidP="00A767C4">
            <w:pPr>
              <w:tabs>
                <w:tab w:val="left" w:pos="2835"/>
              </w:tabs>
              <w:rPr>
                <w:b/>
                <w:color w:val="538135" w:themeColor="accent6" w:themeShade="BF"/>
                <w:sz w:val="22"/>
                <w:szCs w:val="22"/>
                <w:lang w:val="en-CA"/>
              </w:rPr>
            </w:pPr>
            <w:r w:rsidRPr="009738CB">
              <w:rPr>
                <w:b/>
                <w:color w:val="538135" w:themeColor="accent6" w:themeShade="BF"/>
                <w:sz w:val="22"/>
                <w:szCs w:val="22"/>
                <w:lang w:val="en-CA"/>
              </w:rPr>
              <w:t>Pass</w:t>
            </w:r>
          </w:p>
        </w:tc>
      </w:tr>
      <w:tr w:rsidR="00A767C4" w:rsidRPr="009738CB" w:rsidTr="00622539">
        <w:tc>
          <w:tcPr>
            <w:tcW w:w="1271" w:type="dxa"/>
            <w:shd w:val="clear" w:color="auto" w:fill="DEEAF6" w:themeFill="accent1" w:themeFillTint="33"/>
          </w:tcPr>
          <w:p w:rsidR="00A767C4" w:rsidRPr="009738CB" w:rsidRDefault="00A767C4" w:rsidP="00A767C4">
            <w:pPr>
              <w:tabs>
                <w:tab w:val="left" w:pos="2835"/>
              </w:tabs>
              <w:rPr>
                <w:sz w:val="22"/>
                <w:szCs w:val="22"/>
                <w:lang w:val="en-CA"/>
              </w:rPr>
            </w:pPr>
            <w:r w:rsidRPr="009738CB">
              <w:rPr>
                <w:sz w:val="22"/>
                <w:szCs w:val="22"/>
                <w:lang w:val="en-CA"/>
              </w:rPr>
              <w:lastRenderedPageBreak/>
              <w:t>1.4</w:t>
            </w:r>
          </w:p>
        </w:tc>
        <w:tc>
          <w:tcPr>
            <w:tcW w:w="2469" w:type="dxa"/>
            <w:gridSpan w:val="2"/>
            <w:shd w:val="clear" w:color="auto" w:fill="DEEAF6" w:themeFill="accent1" w:themeFillTint="33"/>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Username: </w:t>
            </w:r>
            <w:proofErr w:type="spellStart"/>
            <w:r w:rsidRPr="009738CB">
              <w:rPr>
                <w:rFonts w:ascii="Times New Roman" w:hAnsi="Times New Roman" w:cs="Times New Roman"/>
                <w:sz w:val="22"/>
                <w:szCs w:val="22"/>
              </w:rPr>
              <w:t>Admine</w:t>
            </w:r>
            <w:proofErr w:type="spellEnd"/>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Password: 12345</w:t>
            </w:r>
          </w:p>
        </w:tc>
        <w:tc>
          <w:tcPr>
            <w:tcW w:w="1870" w:type="dxa"/>
            <w:shd w:val="clear" w:color="auto" w:fill="DEEAF6" w:themeFill="accent1" w:themeFillTint="33"/>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DEEAF6" w:themeFill="accent1" w:themeFillTint="33"/>
          </w:tcPr>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A767C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DEEAF6" w:themeFill="accent1" w:themeFillTint="33"/>
          </w:tcPr>
          <w:p w:rsidR="00A767C4" w:rsidRPr="009738CB" w:rsidRDefault="00A767C4" w:rsidP="00A767C4">
            <w:pPr>
              <w:tabs>
                <w:tab w:val="left" w:pos="2835"/>
              </w:tabs>
              <w:rPr>
                <w:b/>
                <w:color w:val="538135" w:themeColor="accent6" w:themeShade="BF"/>
                <w:sz w:val="22"/>
                <w:szCs w:val="22"/>
                <w:lang w:val="en-CA"/>
              </w:rPr>
            </w:pPr>
            <w:r w:rsidRPr="009738CB">
              <w:rPr>
                <w:b/>
                <w:color w:val="538135" w:themeColor="accent6" w:themeShade="BF"/>
                <w:sz w:val="22"/>
                <w:szCs w:val="22"/>
                <w:lang w:val="en-CA"/>
              </w:rPr>
              <w:t>Pass</w:t>
            </w:r>
          </w:p>
        </w:tc>
      </w:tr>
    </w:tbl>
    <w:p w:rsidR="007D6B48" w:rsidRPr="009738CB" w:rsidRDefault="007D6B48" w:rsidP="007D6B48">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A767C4" w:rsidRPr="009738CB" w:rsidTr="00622539">
        <w:trPr>
          <w:trHeight w:val="336"/>
        </w:trPr>
        <w:tc>
          <w:tcPr>
            <w:tcW w:w="1870" w:type="dxa"/>
            <w:gridSpan w:val="2"/>
            <w:shd w:val="clear" w:color="auto" w:fill="1F4E79" w:themeFill="accent1" w:themeFillShade="80"/>
          </w:tcPr>
          <w:p w:rsidR="00A767C4" w:rsidRPr="009738CB" w:rsidRDefault="00A767C4" w:rsidP="00622539">
            <w:pPr>
              <w:tabs>
                <w:tab w:val="left" w:pos="2835"/>
              </w:tabs>
              <w:rPr>
                <w:b/>
                <w:color w:val="FFFFFF" w:themeColor="background1"/>
                <w:sz w:val="22"/>
                <w:szCs w:val="22"/>
                <w:lang w:val="en-CA"/>
              </w:rPr>
            </w:pPr>
            <w:r w:rsidRPr="009738CB">
              <w:rPr>
                <w:b/>
                <w:color w:val="FFFFFF" w:themeColor="background1"/>
                <w:sz w:val="22"/>
                <w:szCs w:val="22"/>
                <w:lang w:val="en-CA"/>
              </w:rPr>
              <w:t>UC1</w:t>
            </w:r>
          </w:p>
        </w:tc>
        <w:tc>
          <w:tcPr>
            <w:tcW w:w="7480" w:type="dxa"/>
            <w:gridSpan w:val="4"/>
            <w:shd w:val="clear" w:color="auto" w:fill="1F4E79" w:themeFill="accent1" w:themeFillShade="80"/>
          </w:tcPr>
          <w:p w:rsidR="00A767C4" w:rsidRPr="009738CB" w:rsidRDefault="00A767C4" w:rsidP="00A767C4">
            <w:pPr>
              <w:tabs>
                <w:tab w:val="left" w:pos="2835"/>
              </w:tabs>
              <w:rPr>
                <w:b/>
                <w:color w:val="FFFFFF" w:themeColor="background1"/>
                <w:sz w:val="22"/>
                <w:szCs w:val="22"/>
                <w:lang w:val="en-CA"/>
              </w:rPr>
            </w:pPr>
            <w:r w:rsidRPr="009738CB">
              <w:rPr>
                <w:b/>
                <w:color w:val="FFFFFF" w:themeColor="background1"/>
                <w:sz w:val="22"/>
                <w:szCs w:val="22"/>
                <w:lang w:val="en-CA"/>
              </w:rPr>
              <w:t>Login (Student)</w:t>
            </w:r>
          </w:p>
        </w:tc>
      </w:tr>
      <w:tr w:rsidR="00A767C4" w:rsidRPr="009738CB" w:rsidTr="00622539">
        <w:tc>
          <w:tcPr>
            <w:tcW w:w="1271" w:type="dxa"/>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A767C4" w:rsidRPr="009738CB" w:rsidRDefault="00A767C4" w:rsidP="00622539">
            <w:pPr>
              <w:tabs>
                <w:tab w:val="left" w:pos="2835"/>
              </w:tabs>
              <w:rPr>
                <w:sz w:val="22"/>
                <w:szCs w:val="22"/>
                <w:lang w:val="en-CA"/>
              </w:rPr>
            </w:pPr>
            <w:r w:rsidRPr="009738CB">
              <w:rPr>
                <w:sz w:val="22"/>
                <w:szCs w:val="22"/>
                <w:lang w:val="en-CA"/>
              </w:rPr>
              <w:t>Result</w:t>
            </w:r>
          </w:p>
        </w:tc>
      </w:tr>
      <w:tr w:rsidR="00A767C4" w:rsidRPr="009738CB" w:rsidTr="00622539">
        <w:tc>
          <w:tcPr>
            <w:tcW w:w="1271" w:type="dxa"/>
          </w:tcPr>
          <w:p w:rsidR="00A767C4" w:rsidRPr="009738CB" w:rsidRDefault="00A767C4" w:rsidP="001E2294">
            <w:pPr>
              <w:tabs>
                <w:tab w:val="left" w:pos="2835"/>
              </w:tabs>
              <w:rPr>
                <w:sz w:val="22"/>
                <w:szCs w:val="22"/>
                <w:lang w:val="en-CA"/>
              </w:rPr>
            </w:pPr>
            <w:r w:rsidRPr="009738CB">
              <w:rPr>
                <w:sz w:val="22"/>
                <w:szCs w:val="22"/>
                <w:lang w:val="en-CA"/>
              </w:rPr>
              <w:t>1.5</w:t>
            </w:r>
          </w:p>
        </w:tc>
        <w:tc>
          <w:tcPr>
            <w:tcW w:w="2469" w:type="dxa"/>
            <w:gridSpan w:val="2"/>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Username: Erin</w:t>
            </w:r>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Password: soen341</w:t>
            </w:r>
          </w:p>
        </w:tc>
        <w:tc>
          <w:tcPr>
            <w:tcW w:w="1870" w:type="dxa"/>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Home Page</w:t>
            </w:r>
          </w:p>
        </w:tc>
        <w:tc>
          <w:tcPr>
            <w:tcW w:w="1870" w:type="dxa"/>
            <w:shd w:val="clear" w:color="auto" w:fill="auto"/>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Home Page</w:t>
            </w:r>
          </w:p>
        </w:tc>
        <w:tc>
          <w:tcPr>
            <w:tcW w:w="1870" w:type="dxa"/>
            <w:shd w:val="clear" w:color="auto" w:fill="auto"/>
          </w:tcPr>
          <w:p w:rsidR="00A767C4" w:rsidRPr="009738CB" w:rsidRDefault="00A767C4" w:rsidP="001E2294">
            <w:pPr>
              <w:tabs>
                <w:tab w:val="left" w:pos="2835"/>
              </w:tabs>
              <w:rPr>
                <w:b/>
                <w:sz w:val="22"/>
                <w:szCs w:val="22"/>
                <w:lang w:val="en-CA"/>
              </w:rPr>
            </w:pPr>
            <w:r w:rsidRPr="009738CB">
              <w:rPr>
                <w:b/>
                <w:color w:val="538135" w:themeColor="accent6" w:themeShade="BF"/>
                <w:sz w:val="22"/>
                <w:szCs w:val="22"/>
                <w:lang w:val="en-CA"/>
              </w:rPr>
              <w:t>Pass</w:t>
            </w:r>
          </w:p>
        </w:tc>
      </w:tr>
      <w:tr w:rsidR="00A767C4" w:rsidRPr="009738CB" w:rsidTr="00622539">
        <w:tc>
          <w:tcPr>
            <w:tcW w:w="1271" w:type="dxa"/>
            <w:shd w:val="clear" w:color="auto" w:fill="DEEAF6" w:themeFill="accent1" w:themeFillTint="33"/>
          </w:tcPr>
          <w:p w:rsidR="00A767C4" w:rsidRPr="009738CB" w:rsidRDefault="00A767C4" w:rsidP="001E2294">
            <w:pPr>
              <w:tabs>
                <w:tab w:val="left" w:pos="2835"/>
              </w:tabs>
              <w:rPr>
                <w:sz w:val="22"/>
                <w:szCs w:val="22"/>
                <w:lang w:val="en-CA"/>
              </w:rPr>
            </w:pPr>
            <w:r w:rsidRPr="009738CB">
              <w:rPr>
                <w:sz w:val="22"/>
                <w:szCs w:val="22"/>
                <w:lang w:val="en-CA"/>
              </w:rPr>
              <w:t>1.6</w:t>
            </w:r>
          </w:p>
        </w:tc>
        <w:tc>
          <w:tcPr>
            <w:tcW w:w="2469" w:type="dxa"/>
            <w:gridSpan w:val="2"/>
            <w:shd w:val="clear" w:color="auto" w:fill="DEEAF6" w:themeFill="accent1" w:themeFillTint="33"/>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Username: </w:t>
            </w:r>
            <w:proofErr w:type="spellStart"/>
            <w:r w:rsidRPr="009738CB">
              <w:rPr>
                <w:rFonts w:ascii="Times New Roman" w:hAnsi="Times New Roman" w:cs="Times New Roman"/>
                <w:sz w:val="22"/>
                <w:szCs w:val="22"/>
              </w:rPr>
              <w:t>Erine</w:t>
            </w:r>
            <w:proofErr w:type="spellEnd"/>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Password: soen341</w:t>
            </w:r>
          </w:p>
        </w:tc>
        <w:tc>
          <w:tcPr>
            <w:tcW w:w="1870" w:type="dxa"/>
            <w:shd w:val="clear" w:color="auto" w:fill="DEEAF6" w:themeFill="accent1" w:themeFillTint="33"/>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DEEAF6" w:themeFill="accent1" w:themeFillTint="33"/>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DEEAF6" w:themeFill="accent1" w:themeFillTint="33"/>
          </w:tcPr>
          <w:p w:rsidR="00A767C4" w:rsidRPr="009738CB" w:rsidRDefault="00A767C4" w:rsidP="001E2294">
            <w:pPr>
              <w:tabs>
                <w:tab w:val="left" w:pos="2835"/>
              </w:tabs>
              <w:rPr>
                <w:b/>
                <w:sz w:val="22"/>
                <w:szCs w:val="22"/>
                <w:lang w:val="en-CA"/>
              </w:rPr>
            </w:pPr>
            <w:r w:rsidRPr="009738CB">
              <w:rPr>
                <w:b/>
                <w:color w:val="538135" w:themeColor="accent6" w:themeShade="BF"/>
                <w:sz w:val="22"/>
                <w:szCs w:val="22"/>
                <w:lang w:val="en-CA"/>
              </w:rPr>
              <w:t>Pass</w:t>
            </w:r>
          </w:p>
        </w:tc>
      </w:tr>
      <w:tr w:rsidR="00A767C4" w:rsidRPr="009738CB" w:rsidTr="000B551B">
        <w:tc>
          <w:tcPr>
            <w:tcW w:w="1271" w:type="dxa"/>
            <w:shd w:val="clear" w:color="auto" w:fill="auto"/>
          </w:tcPr>
          <w:p w:rsidR="00A767C4" w:rsidRPr="009738CB" w:rsidRDefault="00A767C4" w:rsidP="001E2294">
            <w:pPr>
              <w:tabs>
                <w:tab w:val="left" w:pos="2835"/>
              </w:tabs>
              <w:rPr>
                <w:sz w:val="22"/>
                <w:szCs w:val="22"/>
                <w:lang w:val="en-CA"/>
              </w:rPr>
            </w:pPr>
            <w:r w:rsidRPr="009738CB">
              <w:rPr>
                <w:sz w:val="22"/>
                <w:szCs w:val="22"/>
                <w:lang w:val="en-CA"/>
              </w:rPr>
              <w:t>1.7</w:t>
            </w:r>
          </w:p>
        </w:tc>
        <w:tc>
          <w:tcPr>
            <w:tcW w:w="2469" w:type="dxa"/>
            <w:gridSpan w:val="2"/>
            <w:shd w:val="clear" w:color="auto" w:fill="auto"/>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Username: Erin</w:t>
            </w:r>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Password: soen341</w:t>
            </w:r>
          </w:p>
        </w:tc>
        <w:tc>
          <w:tcPr>
            <w:tcW w:w="1870" w:type="dxa"/>
            <w:shd w:val="clear" w:color="auto" w:fill="auto"/>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auto"/>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auto"/>
          </w:tcPr>
          <w:p w:rsidR="00A767C4" w:rsidRPr="009738CB" w:rsidRDefault="00A767C4" w:rsidP="001E2294">
            <w:pPr>
              <w:tabs>
                <w:tab w:val="left" w:pos="2835"/>
              </w:tabs>
              <w:rPr>
                <w:b/>
                <w:color w:val="538135" w:themeColor="accent6" w:themeShade="BF"/>
                <w:sz w:val="22"/>
                <w:szCs w:val="22"/>
                <w:lang w:val="en-CA"/>
              </w:rPr>
            </w:pPr>
            <w:r w:rsidRPr="009738CB">
              <w:rPr>
                <w:b/>
                <w:color w:val="538135" w:themeColor="accent6" w:themeShade="BF"/>
                <w:sz w:val="22"/>
                <w:szCs w:val="22"/>
                <w:lang w:val="en-CA"/>
              </w:rPr>
              <w:t>Pass</w:t>
            </w:r>
          </w:p>
        </w:tc>
      </w:tr>
      <w:tr w:rsidR="00A767C4" w:rsidRPr="009738CB" w:rsidTr="00622539">
        <w:tc>
          <w:tcPr>
            <w:tcW w:w="1271" w:type="dxa"/>
            <w:shd w:val="clear" w:color="auto" w:fill="DEEAF6" w:themeFill="accent1" w:themeFillTint="33"/>
          </w:tcPr>
          <w:p w:rsidR="00A767C4" w:rsidRPr="009738CB" w:rsidRDefault="00A767C4" w:rsidP="001E2294">
            <w:pPr>
              <w:tabs>
                <w:tab w:val="left" w:pos="2835"/>
              </w:tabs>
              <w:rPr>
                <w:sz w:val="22"/>
                <w:szCs w:val="22"/>
                <w:lang w:val="en-CA"/>
              </w:rPr>
            </w:pPr>
            <w:r w:rsidRPr="009738CB">
              <w:rPr>
                <w:sz w:val="22"/>
                <w:szCs w:val="22"/>
                <w:lang w:val="en-CA"/>
              </w:rPr>
              <w:t>1.8</w:t>
            </w:r>
          </w:p>
        </w:tc>
        <w:tc>
          <w:tcPr>
            <w:tcW w:w="2469" w:type="dxa"/>
            <w:gridSpan w:val="2"/>
            <w:shd w:val="clear" w:color="auto" w:fill="DEEAF6" w:themeFill="accent1" w:themeFillTint="33"/>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Username: </w:t>
            </w:r>
            <w:proofErr w:type="spellStart"/>
            <w:r w:rsidRPr="009738CB">
              <w:rPr>
                <w:rFonts w:ascii="Times New Roman" w:hAnsi="Times New Roman" w:cs="Times New Roman"/>
                <w:sz w:val="22"/>
                <w:szCs w:val="22"/>
              </w:rPr>
              <w:t>Erine</w:t>
            </w:r>
            <w:proofErr w:type="spellEnd"/>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Password: soen341</w:t>
            </w:r>
          </w:p>
        </w:tc>
        <w:tc>
          <w:tcPr>
            <w:tcW w:w="1870" w:type="dxa"/>
            <w:shd w:val="clear" w:color="auto" w:fill="DEEAF6" w:themeFill="accent1" w:themeFillTint="33"/>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DEEAF6" w:themeFill="accent1" w:themeFillTint="33"/>
          </w:tcPr>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 xml:space="preserve">Incorrect Username </w:t>
            </w:r>
          </w:p>
          <w:p w:rsidR="00A767C4" w:rsidRPr="009738CB" w:rsidRDefault="00A767C4" w:rsidP="001E2294">
            <w:pPr>
              <w:pStyle w:val="NoSpacing"/>
              <w:rPr>
                <w:rFonts w:ascii="Times New Roman" w:hAnsi="Times New Roman" w:cs="Times New Roman"/>
                <w:sz w:val="22"/>
                <w:szCs w:val="22"/>
              </w:rPr>
            </w:pPr>
            <w:r w:rsidRPr="009738CB">
              <w:rPr>
                <w:rFonts w:ascii="Times New Roman" w:hAnsi="Times New Roman" w:cs="Times New Roman"/>
                <w:sz w:val="22"/>
                <w:szCs w:val="22"/>
              </w:rPr>
              <w:t>or Password Error</w:t>
            </w:r>
          </w:p>
        </w:tc>
        <w:tc>
          <w:tcPr>
            <w:tcW w:w="1870" w:type="dxa"/>
            <w:shd w:val="clear" w:color="auto" w:fill="DEEAF6" w:themeFill="accent1" w:themeFillTint="33"/>
          </w:tcPr>
          <w:p w:rsidR="00A767C4" w:rsidRPr="009738CB" w:rsidRDefault="00A767C4" w:rsidP="001E2294">
            <w:pPr>
              <w:tabs>
                <w:tab w:val="left" w:pos="2835"/>
              </w:tabs>
              <w:rPr>
                <w:b/>
                <w:color w:val="538135" w:themeColor="accent6" w:themeShade="BF"/>
                <w:sz w:val="22"/>
                <w:szCs w:val="22"/>
                <w:lang w:val="en-CA"/>
              </w:rPr>
            </w:pPr>
            <w:r w:rsidRPr="009738CB">
              <w:rPr>
                <w:b/>
                <w:color w:val="538135" w:themeColor="accent6" w:themeShade="BF"/>
                <w:sz w:val="22"/>
                <w:szCs w:val="22"/>
                <w:lang w:val="en-CA"/>
              </w:rPr>
              <w:t>Pass</w:t>
            </w:r>
          </w:p>
        </w:tc>
      </w:tr>
    </w:tbl>
    <w:p w:rsidR="007D6B48" w:rsidRPr="009738CB" w:rsidRDefault="007D6B48" w:rsidP="007D6B48">
      <w:pPr>
        <w:rPr>
          <w:lang w:val="en-CA"/>
        </w:rPr>
      </w:pPr>
    </w:p>
    <w:p w:rsidR="007D6B48" w:rsidRPr="009738CB" w:rsidRDefault="007D6B48" w:rsidP="007D6B48">
      <w:pPr>
        <w:pStyle w:val="numberedsubsubsub"/>
      </w:pPr>
      <w:bookmarkStart w:id="292" w:name="_Toc447569645"/>
      <w:r w:rsidRPr="009738CB">
        <w:t>Logout</w:t>
      </w:r>
      <w:bookmarkEnd w:id="292"/>
    </w:p>
    <w:tbl>
      <w:tblPr>
        <w:tblStyle w:val="TableGrid"/>
        <w:tblW w:w="0" w:type="auto"/>
        <w:tblLook w:val="04A0" w:firstRow="1" w:lastRow="0" w:firstColumn="1" w:lastColumn="0" w:noHBand="0" w:noVBand="1"/>
      </w:tblPr>
      <w:tblGrid>
        <w:gridCol w:w="1271"/>
        <w:gridCol w:w="599"/>
        <w:gridCol w:w="1870"/>
        <w:gridCol w:w="1870"/>
        <w:gridCol w:w="1870"/>
        <w:gridCol w:w="1870"/>
      </w:tblGrid>
      <w:tr w:rsidR="000B551B" w:rsidRPr="009738CB" w:rsidTr="00622539">
        <w:trPr>
          <w:trHeight w:val="336"/>
        </w:trPr>
        <w:tc>
          <w:tcPr>
            <w:tcW w:w="1870" w:type="dxa"/>
            <w:gridSpan w:val="2"/>
            <w:shd w:val="clear" w:color="auto" w:fill="1F4E79" w:themeFill="accent1" w:themeFillShade="80"/>
          </w:tcPr>
          <w:p w:rsidR="000B551B" w:rsidRPr="009738CB" w:rsidRDefault="000B551B" w:rsidP="00622539">
            <w:pPr>
              <w:tabs>
                <w:tab w:val="left" w:pos="2835"/>
              </w:tabs>
              <w:rPr>
                <w:b/>
                <w:color w:val="FFFFFF" w:themeColor="background1"/>
                <w:sz w:val="22"/>
                <w:szCs w:val="22"/>
                <w:lang w:val="en-CA"/>
              </w:rPr>
            </w:pPr>
            <w:r w:rsidRPr="009738CB">
              <w:rPr>
                <w:b/>
                <w:color w:val="FFFFFF" w:themeColor="background1"/>
                <w:sz w:val="22"/>
                <w:szCs w:val="22"/>
                <w:lang w:val="en-CA"/>
              </w:rPr>
              <w:t>UC2</w:t>
            </w:r>
          </w:p>
        </w:tc>
        <w:tc>
          <w:tcPr>
            <w:tcW w:w="7480" w:type="dxa"/>
            <w:gridSpan w:val="4"/>
            <w:shd w:val="clear" w:color="auto" w:fill="1F4E79" w:themeFill="accent1" w:themeFillShade="80"/>
          </w:tcPr>
          <w:p w:rsidR="000B551B" w:rsidRPr="009738CB" w:rsidRDefault="000B551B" w:rsidP="00622539">
            <w:pPr>
              <w:tabs>
                <w:tab w:val="left" w:pos="2835"/>
              </w:tabs>
              <w:rPr>
                <w:b/>
                <w:color w:val="FFFFFF" w:themeColor="background1"/>
                <w:sz w:val="22"/>
                <w:szCs w:val="22"/>
                <w:lang w:val="en-CA"/>
              </w:rPr>
            </w:pPr>
            <w:r w:rsidRPr="009738CB">
              <w:rPr>
                <w:b/>
                <w:color w:val="FFFFFF" w:themeColor="background1"/>
                <w:sz w:val="22"/>
                <w:szCs w:val="22"/>
                <w:lang w:val="en-CA"/>
              </w:rPr>
              <w:t>Logout (Administrator)</w:t>
            </w:r>
          </w:p>
        </w:tc>
      </w:tr>
      <w:tr w:rsidR="000B551B" w:rsidRPr="009738CB" w:rsidTr="00622539">
        <w:tc>
          <w:tcPr>
            <w:tcW w:w="1271" w:type="dxa"/>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Result</w:t>
            </w:r>
          </w:p>
        </w:tc>
      </w:tr>
      <w:tr w:rsidR="000B551B" w:rsidRPr="009738CB" w:rsidTr="00622539">
        <w:tc>
          <w:tcPr>
            <w:tcW w:w="1271" w:type="dxa"/>
          </w:tcPr>
          <w:p w:rsidR="000B551B" w:rsidRPr="009738CB" w:rsidRDefault="000B551B" w:rsidP="00622539">
            <w:pPr>
              <w:tabs>
                <w:tab w:val="left" w:pos="2835"/>
              </w:tabs>
              <w:rPr>
                <w:sz w:val="22"/>
                <w:szCs w:val="22"/>
                <w:lang w:val="en-CA"/>
              </w:rPr>
            </w:pPr>
            <w:r w:rsidRPr="009738CB">
              <w:rPr>
                <w:sz w:val="22"/>
                <w:szCs w:val="22"/>
                <w:lang w:val="en-CA"/>
              </w:rPr>
              <w:t>2.1</w:t>
            </w:r>
          </w:p>
        </w:tc>
        <w:tc>
          <w:tcPr>
            <w:tcW w:w="2469" w:type="dxa"/>
            <w:gridSpan w:val="2"/>
          </w:tcPr>
          <w:p w:rsidR="000B551B" w:rsidRPr="009738CB" w:rsidRDefault="000B551B" w:rsidP="00622539">
            <w:pPr>
              <w:pStyle w:val="NoSpacing"/>
              <w:rPr>
                <w:rFonts w:ascii="Times New Roman" w:hAnsi="Times New Roman" w:cs="Times New Roman"/>
                <w:sz w:val="22"/>
                <w:szCs w:val="22"/>
              </w:rPr>
            </w:pPr>
            <w:r w:rsidRPr="009738CB">
              <w:rPr>
                <w:rFonts w:ascii="Times New Roman" w:hAnsi="Times New Roman" w:cs="Times New Roman"/>
                <w:sz w:val="22"/>
                <w:szCs w:val="22"/>
              </w:rPr>
              <w:t>User clicks logout tab</w:t>
            </w:r>
          </w:p>
        </w:tc>
        <w:tc>
          <w:tcPr>
            <w:tcW w:w="1870" w:type="dxa"/>
          </w:tcPr>
          <w:p w:rsidR="000B551B" w:rsidRPr="009738CB" w:rsidRDefault="000B551B" w:rsidP="00622539">
            <w:pPr>
              <w:pStyle w:val="NoSpacing"/>
              <w:rPr>
                <w:rFonts w:ascii="Times New Roman" w:hAnsi="Times New Roman" w:cs="Times New Roman"/>
                <w:sz w:val="22"/>
                <w:szCs w:val="22"/>
              </w:rPr>
            </w:pPr>
            <w:r w:rsidRPr="009738CB">
              <w:rPr>
                <w:rFonts w:ascii="Times New Roman" w:hAnsi="Times New Roman" w:cs="Times New Roman"/>
                <w:sz w:val="22"/>
                <w:szCs w:val="22"/>
              </w:rPr>
              <w:t>Home Page</w:t>
            </w:r>
          </w:p>
        </w:tc>
        <w:tc>
          <w:tcPr>
            <w:tcW w:w="1870" w:type="dxa"/>
            <w:shd w:val="clear" w:color="auto" w:fill="auto"/>
          </w:tcPr>
          <w:p w:rsidR="000B551B" w:rsidRPr="009738CB" w:rsidRDefault="000B551B" w:rsidP="00622539">
            <w:pPr>
              <w:pStyle w:val="NoSpacing"/>
              <w:rPr>
                <w:rFonts w:ascii="Times New Roman" w:hAnsi="Times New Roman" w:cs="Times New Roman"/>
                <w:sz w:val="22"/>
                <w:szCs w:val="22"/>
              </w:rPr>
            </w:pPr>
            <w:r w:rsidRPr="009738CB">
              <w:rPr>
                <w:rFonts w:ascii="Times New Roman" w:hAnsi="Times New Roman" w:cs="Times New Roman"/>
                <w:sz w:val="22"/>
                <w:szCs w:val="22"/>
              </w:rPr>
              <w:t>Home Page</w:t>
            </w:r>
          </w:p>
        </w:tc>
        <w:tc>
          <w:tcPr>
            <w:tcW w:w="1870" w:type="dxa"/>
            <w:shd w:val="clear" w:color="auto" w:fill="auto"/>
          </w:tcPr>
          <w:p w:rsidR="000B551B" w:rsidRPr="009738CB" w:rsidRDefault="000B551B" w:rsidP="00622539">
            <w:pPr>
              <w:tabs>
                <w:tab w:val="left" w:pos="2835"/>
              </w:tabs>
              <w:rPr>
                <w:b/>
                <w:sz w:val="22"/>
                <w:szCs w:val="22"/>
                <w:lang w:val="en-CA"/>
              </w:rPr>
            </w:pPr>
            <w:r w:rsidRPr="009738CB">
              <w:rPr>
                <w:b/>
                <w:color w:val="538135" w:themeColor="accent6" w:themeShade="BF"/>
                <w:sz w:val="22"/>
                <w:szCs w:val="22"/>
                <w:lang w:val="en-CA"/>
              </w:rPr>
              <w:t>Pass</w:t>
            </w:r>
          </w:p>
        </w:tc>
      </w:tr>
    </w:tbl>
    <w:p w:rsidR="007D6B48" w:rsidRPr="009738CB" w:rsidRDefault="007D6B48" w:rsidP="007D6B48">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0B551B" w:rsidRPr="009738CB" w:rsidTr="00622539">
        <w:trPr>
          <w:trHeight w:val="336"/>
        </w:trPr>
        <w:tc>
          <w:tcPr>
            <w:tcW w:w="1870" w:type="dxa"/>
            <w:gridSpan w:val="2"/>
            <w:shd w:val="clear" w:color="auto" w:fill="1F4E79" w:themeFill="accent1" w:themeFillShade="80"/>
          </w:tcPr>
          <w:p w:rsidR="000B551B" w:rsidRPr="009738CB" w:rsidRDefault="000B551B" w:rsidP="00622539">
            <w:pPr>
              <w:tabs>
                <w:tab w:val="left" w:pos="2835"/>
              </w:tabs>
              <w:rPr>
                <w:b/>
                <w:color w:val="FFFFFF" w:themeColor="background1"/>
                <w:sz w:val="22"/>
                <w:szCs w:val="22"/>
                <w:lang w:val="en-CA"/>
              </w:rPr>
            </w:pPr>
            <w:r w:rsidRPr="009738CB">
              <w:rPr>
                <w:b/>
                <w:color w:val="FFFFFF" w:themeColor="background1"/>
                <w:sz w:val="22"/>
                <w:szCs w:val="22"/>
                <w:lang w:val="en-CA"/>
              </w:rPr>
              <w:t>UC2</w:t>
            </w:r>
          </w:p>
        </w:tc>
        <w:tc>
          <w:tcPr>
            <w:tcW w:w="7480" w:type="dxa"/>
            <w:gridSpan w:val="4"/>
            <w:shd w:val="clear" w:color="auto" w:fill="1F4E79" w:themeFill="accent1" w:themeFillShade="80"/>
          </w:tcPr>
          <w:p w:rsidR="000B551B" w:rsidRPr="009738CB" w:rsidRDefault="000B551B" w:rsidP="00622539">
            <w:pPr>
              <w:tabs>
                <w:tab w:val="left" w:pos="2835"/>
              </w:tabs>
              <w:rPr>
                <w:b/>
                <w:color w:val="FFFFFF" w:themeColor="background1"/>
                <w:sz w:val="22"/>
                <w:szCs w:val="22"/>
                <w:lang w:val="en-CA"/>
              </w:rPr>
            </w:pPr>
            <w:r w:rsidRPr="009738CB">
              <w:rPr>
                <w:b/>
                <w:color w:val="FFFFFF" w:themeColor="background1"/>
                <w:sz w:val="22"/>
                <w:szCs w:val="22"/>
                <w:lang w:val="en-CA"/>
              </w:rPr>
              <w:t>Logout (Administrator)</w:t>
            </w:r>
          </w:p>
        </w:tc>
      </w:tr>
      <w:tr w:rsidR="000B551B" w:rsidRPr="009738CB" w:rsidTr="00622539">
        <w:tc>
          <w:tcPr>
            <w:tcW w:w="1271" w:type="dxa"/>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0B551B" w:rsidRPr="009738CB" w:rsidRDefault="000B551B" w:rsidP="00622539">
            <w:pPr>
              <w:tabs>
                <w:tab w:val="left" w:pos="2835"/>
              </w:tabs>
              <w:rPr>
                <w:sz w:val="22"/>
                <w:szCs w:val="22"/>
                <w:lang w:val="en-CA"/>
              </w:rPr>
            </w:pPr>
            <w:r w:rsidRPr="009738CB">
              <w:rPr>
                <w:sz w:val="22"/>
                <w:szCs w:val="22"/>
                <w:lang w:val="en-CA"/>
              </w:rPr>
              <w:t>Result</w:t>
            </w:r>
          </w:p>
        </w:tc>
      </w:tr>
      <w:tr w:rsidR="000B551B" w:rsidRPr="009738CB" w:rsidTr="00622539">
        <w:tc>
          <w:tcPr>
            <w:tcW w:w="1271" w:type="dxa"/>
          </w:tcPr>
          <w:p w:rsidR="000B551B" w:rsidRPr="009738CB" w:rsidRDefault="000B551B" w:rsidP="00622539">
            <w:pPr>
              <w:tabs>
                <w:tab w:val="left" w:pos="2835"/>
              </w:tabs>
              <w:rPr>
                <w:sz w:val="22"/>
                <w:szCs w:val="22"/>
                <w:lang w:val="en-CA"/>
              </w:rPr>
            </w:pPr>
            <w:r w:rsidRPr="009738CB">
              <w:rPr>
                <w:sz w:val="22"/>
                <w:szCs w:val="22"/>
                <w:lang w:val="en-CA"/>
              </w:rPr>
              <w:t>2.2</w:t>
            </w:r>
          </w:p>
        </w:tc>
        <w:tc>
          <w:tcPr>
            <w:tcW w:w="2469" w:type="dxa"/>
            <w:gridSpan w:val="2"/>
          </w:tcPr>
          <w:p w:rsidR="000B551B" w:rsidRPr="009738CB" w:rsidRDefault="000B551B" w:rsidP="00622539">
            <w:pPr>
              <w:pStyle w:val="NoSpacing"/>
              <w:rPr>
                <w:rFonts w:ascii="Times New Roman" w:hAnsi="Times New Roman" w:cs="Times New Roman"/>
                <w:sz w:val="22"/>
                <w:szCs w:val="22"/>
              </w:rPr>
            </w:pPr>
            <w:r w:rsidRPr="009738CB">
              <w:rPr>
                <w:rFonts w:ascii="Times New Roman" w:hAnsi="Times New Roman" w:cs="Times New Roman"/>
                <w:sz w:val="22"/>
                <w:szCs w:val="22"/>
              </w:rPr>
              <w:t>User clicks logout tab</w:t>
            </w:r>
          </w:p>
        </w:tc>
        <w:tc>
          <w:tcPr>
            <w:tcW w:w="1870" w:type="dxa"/>
          </w:tcPr>
          <w:p w:rsidR="000B551B" w:rsidRPr="009738CB" w:rsidRDefault="000B551B" w:rsidP="00622539">
            <w:pPr>
              <w:pStyle w:val="NoSpacing"/>
              <w:rPr>
                <w:rFonts w:ascii="Times New Roman" w:hAnsi="Times New Roman" w:cs="Times New Roman"/>
                <w:sz w:val="22"/>
                <w:szCs w:val="22"/>
              </w:rPr>
            </w:pPr>
            <w:r w:rsidRPr="009738CB">
              <w:rPr>
                <w:rFonts w:ascii="Times New Roman" w:hAnsi="Times New Roman" w:cs="Times New Roman"/>
                <w:sz w:val="22"/>
                <w:szCs w:val="22"/>
              </w:rPr>
              <w:t>Home Page</w:t>
            </w:r>
          </w:p>
        </w:tc>
        <w:tc>
          <w:tcPr>
            <w:tcW w:w="1870" w:type="dxa"/>
            <w:shd w:val="clear" w:color="auto" w:fill="auto"/>
          </w:tcPr>
          <w:p w:rsidR="000B551B" w:rsidRPr="009738CB" w:rsidRDefault="000B551B" w:rsidP="00622539">
            <w:pPr>
              <w:pStyle w:val="NoSpacing"/>
              <w:rPr>
                <w:rFonts w:ascii="Times New Roman" w:hAnsi="Times New Roman" w:cs="Times New Roman"/>
                <w:sz w:val="22"/>
                <w:szCs w:val="22"/>
              </w:rPr>
            </w:pPr>
            <w:r w:rsidRPr="009738CB">
              <w:rPr>
                <w:rFonts w:ascii="Times New Roman" w:hAnsi="Times New Roman" w:cs="Times New Roman"/>
                <w:sz w:val="22"/>
                <w:szCs w:val="22"/>
              </w:rPr>
              <w:t>Home Page</w:t>
            </w:r>
          </w:p>
        </w:tc>
        <w:tc>
          <w:tcPr>
            <w:tcW w:w="1870" w:type="dxa"/>
            <w:shd w:val="clear" w:color="auto" w:fill="auto"/>
          </w:tcPr>
          <w:p w:rsidR="000B551B" w:rsidRPr="009738CB" w:rsidRDefault="000B551B" w:rsidP="00622539">
            <w:pPr>
              <w:tabs>
                <w:tab w:val="left" w:pos="2835"/>
              </w:tabs>
              <w:rPr>
                <w:b/>
                <w:sz w:val="22"/>
                <w:szCs w:val="22"/>
                <w:lang w:val="en-CA"/>
              </w:rPr>
            </w:pPr>
            <w:r w:rsidRPr="009738CB">
              <w:rPr>
                <w:b/>
                <w:color w:val="538135" w:themeColor="accent6" w:themeShade="BF"/>
                <w:sz w:val="22"/>
                <w:szCs w:val="22"/>
                <w:lang w:val="en-CA"/>
              </w:rPr>
              <w:t>Pass</w:t>
            </w:r>
          </w:p>
        </w:tc>
      </w:tr>
    </w:tbl>
    <w:p w:rsidR="007D6B48" w:rsidRPr="009738CB" w:rsidRDefault="007D6B48" w:rsidP="007D6B48">
      <w:pPr>
        <w:pStyle w:val="numberedsubsubsub"/>
      </w:pPr>
      <w:bookmarkStart w:id="293" w:name="_Toc447569646"/>
      <w:r w:rsidRPr="009738CB">
        <w:t>Create Course Sequence</w:t>
      </w:r>
      <w:bookmarkEnd w:id="293"/>
      <w:r w:rsidRPr="009738CB">
        <w:t xml:space="preserve"> </w:t>
      </w:r>
    </w:p>
    <w:p w:rsidR="007D6B48" w:rsidRPr="009738CB" w:rsidRDefault="007D6B48" w:rsidP="007D6B48">
      <w:pPr>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7D6B48" w:rsidRPr="009738CB" w:rsidTr="00392D92">
        <w:trPr>
          <w:trHeight w:val="336"/>
        </w:trPr>
        <w:tc>
          <w:tcPr>
            <w:tcW w:w="1870" w:type="dxa"/>
            <w:gridSpan w:val="2"/>
            <w:shd w:val="clear" w:color="auto" w:fill="1F4E79" w:themeFill="accent1" w:themeFillShade="80"/>
          </w:tcPr>
          <w:p w:rsidR="007D6B48" w:rsidRPr="009738CB" w:rsidRDefault="007D6B48" w:rsidP="00392D92">
            <w:pPr>
              <w:tabs>
                <w:tab w:val="left" w:pos="2835"/>
              </w:tabs>
              <w:rPr>
                <w:b/>
                <w:strike/>
                <w:color w:val="FFFFFF" w:themeColor="background1"/>
                <w:sz w:val="22"/>
                <w:szCs w:val="22"/>
                <w:lang w:val="en-CA"/>
              </w:rPr>
            </w:pPr>
            <w:r w:rsidRPr="009738CB">
              <w:rPr>
                <w:b/>
                <w:strike/>
                <w:color w:val="FFFFFF" w:themeColor="background1"/>
                <w:sz w:val="22"/>
                <w:szCs w:val="22"/>
                <w:lang w:val="en-CA"/>
              </w:rPr>
              <w:t>UC3</w:t>
            </w:r>
          </w:p>
        </w:tc>
        <w:tc>
          <w:tcPr>
            <w:tcW w:w="7480" w:type="dxa"/>
            <w:gridSpan w:val="4"/>
            <w:shd w:val="clear" w:color="auto" w:fill="1F4E79" w:themeFill="accent1" w:themeFillShade="80"/>
          </w:tcPr>
          <w:p w:rsidR="007D6B48" w:rsidRPr="009738CB" w:rsidRDefault="007D6B48" w:rsidP="00392D92">
            <w:pPr>
              <w:tabs>
                <w:tab w:val="left" w:pos="2835"/>
              </w:tabs>
              <w:rPr>
                <w:b/>
                <w:strike/>
                <w:color w:val="FFFFFF" w:themeColor="background1"/>
                <w:sz w:val="22"/>
                <w:szCs w:val="22"/>
                <w:lang w:val="en-CA"/>
              </w:rPr>
            </w:pPr>
            <w:r w:rsidRPr="009738CB">
              <w:rPr>
                <w:b/>
                <w:strike/>
                <w:color w:val="FFFFFF" w:themeColor="background1"/>
                <w:sz w:val="22"/>
                <w:szCs w:val="22"/>
                <w:lang w:val="en-CA"/>
              </w:rPr>
              <w:t xml:space="preserve">Create Course Sequence  </w:t>
            </w:r>
          </w:p>
        </w:tc>
      </w:tr>
      <w:tr w:rsidR="007D6B48" w:rsidRPr="009738CB" w:rsidTr="00392D92">
        <w:tc>
          <w:tcPr>
            <w:tcW w:w="1271" w:type="dxa"/>
            <w:shd w:val="clear" w:color="auto" w:fill="9CC2E5" w:themeFill="accent1" w:themeFillTint="99"/>
          </w:tcPr>
          <w:p w:rsidR="007D6B48" w:rsidRPr="009738CB" w:rsidRDefault="007D6B48" w:rsidP="00392D92">
            <w:pPr>
              <w:tabs>
                <w:tab w:val="left" w:pos="2835"/>
              </w:tabs>
              <w:rPr>
                <w:strike/>
                <w:sz w:val="22"/>
                <w:szCs w:val="22"/>
                <w:lang w:val="en-CA"/>
              </w:rPr>
            </w:pPr>
            <w:r w:rsidRPr="009738CB">
              <w:rPr>
                <w:strike/>
                <w:sz w:val="22"/>
                <w:szCs w:val="22"/>
                <w:lang w:val="en-CA"/>
              </w:rPr>
              <w:t>Test ID</w:t>
            </w:r>
          </w:p>
        </w:tc>
        <w:tc>
          <w:tcPr>
            <w:tcW w:w="2469" w:type="dxa"/>
            <w:gridSpan w:val="2"/>
            <w:shd w:val="clear" w:color="auto" w:fill="9CC2E5" w:themeFill="accent1" w:themeFillTint="99"/>
          </w:tcPr>
          <w:p w:rsidR="007D6B48" w:rsidRPr="009738CB" w:rsidRDefault="007D6B48" w:rsidP="00392D92">
            <w:pPr>
              <w:tabs>
                <w:tab w:val="left" w:pos="2835"/>
              </w:tabs>
              <w:rPr>
                <w:strike/>
                <w:sz w:val="22"/>
                <w:szCs w:val="22"/>
                <w:lang w:val="en-CA"/>
              </w:rPr>
            </w:pPr>
            <w:r w:rsidRPr="009738CB">
              <w:rPr>
                <w:strike/>
                <w:sz w:val="22"/>
                <w:szCs w:val="22"/>
                <w:lang w:val="en-CA"/>
              </w:rPr>
              <w:t>Description</w:t>
            </w:r>
          </w:p>
        </w:tc>
        <w:tc>
          <w:tcPr>
            <w:tcW w:w="1870" w:type="dxa"/>
            <w:shd w:val="clear" w:color="auto" w:fill="9CC2E5" w:themeFill="accent1" w:themeFillTint="99"/>
          </w:tcPr>
          <w:p w:rsidR="007D6B48" w:rsidRPr="009738CB" w:rsidRDefault="007D6B48" w:rsidP="00392D92">
            <w:pPr>
              <w:tabs>
                <w:tab w:val="left" w:pos="2835"/>
              </w:tabs>
              <w:rPr>
                <w:strike/>
                <w:sz w:val="22"/>
                <w:szCs w:val="22"/>
                <w:lang w:val="en-CA"/>
              </w:rPr>
            </w:pPr>
            <w:r w:rsidRPr="009738CB">
              <w:rPr>
                <w:strike/>
                <w:sz w:val="22"/>
                <w:szCs w:val="22"/>
                <w:lang w:val="en-CA"/>
              </w:rPr>
              <w:t>Expected Output</w:t>
            </w:r>
          </w:p>
        </w:tc>
        <w:tc>
          <w:tcPr>
            <w:tcW w:w="1870" w:type="dxa"/>
            <w:shd w:val="clear" w:color="auto" w:fill="9CC2E5" w:themeFill="accent1" w:themeFillTint="99"/>
          </w:tcPr>
          <w:p w:rsidR="007D6B48" w:rsidRPr="009738CB" w:rsidRDefault="007D6B48" w:rsidP="00392D92">
            <w:pPr>
              <w:tabs>
                <w:tab w:val="left" w:pos="2835"/>
              </w:tabs>
              <w:rPr>
                <w:strike/>
                <w:sz w:val="22"/>
                <w:szCs w:val="22"/>
                <w:lang w:val="en-CA"/>
              </w:rPr>
            </w:pPr>
            <w:r w:rsidRPr="009738CB">
              <w:rPr>
                <w:strike/>
                <w:sz w:val="22"/>
                <w:szCs w:val="22"/>
                <w:lang w:val="en-CA"/>
              </w:rPr>
              <w:t>Actual Output</w:t>
            </w:r>
          </w:p>
        </w:tc>
        <w:tc>
          <w:tcPr>
            <w:tcW w:w="1870" w:type="dxa"/>
            <w:shd w:val="clear" w:color="auto" w:fill="9CC2E5" w:themeFill="accent1" w:themeFillTint="99"/>
          </w:tcPr>
          <w:p w:rsidR="007D6B48" w:rsidRPr="009738CB" w:rsidRDefault="007D6B48" w:rsidP="00392D92">
            <w:pPr>
              <w:tabs>
                <w:tab w:val="left" w:pos="2835"/>
              </w:tabs>
              <w:rPr>
                <w:strike/>
                <w:sz w:val="22"/>
                <w:szCs w:val="22"/>
                <w:lang w:val="en-CA"/>
              </w:rPr>
            </w:pPr>
            <w:r w:rsidRPr="009738CB">
              <w:rPr>
                <w:strike/>
                <w:sz w:val="22"/>
                <w:szCs w:val="22"/>
                <w:lang w:val="en-CA"/>
              </w:rPr>
              <w:t>Result</w:t>
            </w:r>
          </w:p>
        </w:tc>
      </w:tr>
    </w:tbl>
    <w:p w:rsidR="00EA4B63" w:rsidRPr="009738CB" w:rsidRDefault="00EA4B63" w:rsidP="007D6B48">
      <w:pPr>
        <w:pStyle w:val="numberedsubsubsub"/>
      </w:pPr>
      <w:bookmarkStart w:id="294" w:name="_Toc447569647"/>
      <w:r w:rsidRPr="009738CB">
        <w:t>Browse Course List</w:t>
      </w:r>
      <w:bookmarkEnd w:id="294"/>
      <w:r w:rsidRPr="009738CB">
        <w:t xml:space="preserve"> </w:t>
      </w:r>
    </w:p>
    <w:p w:rsidR="00EA4B63" w:rsidRPr="009738CB" w:rsidRDefault="00EA4B63"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EA4B63" w:rsidRPr="009738CB" w:rsidTr="00613315">
        <w:trPr>
          <w:trHeight w:val="336"/>
        </w:trPr>
        <w:tc>
          <w:tcPr>
            <w:tcW w:w="1870" w:type="dxa"/>
            <w:gridSpan w:val="2"/>
            <w:shd w:val="clear" w:color="auto" w:fill="1F4E79" w:themeFill="accent1" w:themeFillShade="80"/>
          </w:tcPr>
          <w:p w:rsidR="00EA4B63" w:rsidRPr="009738CB" w:rsidRDefault="00EA4B63" w:rsidP="0046493D">
            <w:pPr>
              <w:tabs>
                <w:tab w:val="left" w:pos="2835"/>
              </w:tabs>
              <w:rPr>
                <w:b/>
                <w:color w:val="FFFFFF" w:themeColor="background1"/>
                <w:sz w:val="22"/>
                <w:szCs w:val="22"/>
                <w:lang w:val="en-CA"/>
              </w:rPr>
            </w:pPr>
            <w:r w:rsidRPr="009738CB">
              <w:rPr>
                <w:b/>
                <w:color w:val="FFFFFF" w:themeColor="background1"/>
                <w:sz w:val="22"/>
                <w:szCs w:val="22"/>
                <w:lang w:val="en-CA"/>
              </w:rPr>
              <w:t>UC4</w:t>
            </w:r>
          </w:p>
        </w:tc>
        <w:tc>
          <w:tcPr>
            <w:tcW w:w="7480" w:type="dxa"/>
            <w:gridSpan w:val="4"/>
            <w:shd w:val="clear" w:color="auto" w:fill="1F4E79" w:themeFill="accent1" w:themeFillShade="80"/>
          </w:tcPr>
          <w:p w:rsidR="00EA4B63" w:rsidRPr="009738CB" w:rsidRDefault="00EA4B63" w:rsidP="0046493D">
            <w:pPr>
              <w:tabs>
                <w:tab w:val="left" w:pos="2835"/>
              </w:tabs>
              <w:rPr>
                <w:b/>
                <w:color w:val="FFFFFF" w:themeColor="background1"/>
                <w:sz w:val="22"/>
                <w:szCs w:val="22"/>
                <w:lang w:val="en-CA"/>
              </w:rPr>
            </w:pPr>
            <w:r w:rsidRPr="009738CB">
              <w:rPr>
                <w:b/>
                <w:color w:val="FFFFFF" w:themeColor="background1"/>
                <w:sz w:val="22"/>
                <w:szCs w:val="22"/>
                <w:lang w:val="en-CA"/>
              </w:rPr>
              <w:t xml:space="preserve">Browse Course List </w:t>
            </w:r>
          </w:p>
        </w:tc>
      </w:tr>
      <w:tr w:rsidR="00EA4B63" w:rsidRPr="009738CB" w:rsidTr="00613315">
        <w:tc>
          <w:tcPr>
            <w:tcW w:w="1271" w:type="dxa"/>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Result</w:t>
            </w:r>
          </w:p>
        </w:tc>
      </w:tr>
      <w:tr w:rsidR="00EA4B63" w:rsidRPr="009738CB" w:rsidTr="00613315">
        <w:tc>
          <w:tcPr>
            <w:tcW w:w="1271" w:type="dxa"/>
          </w:tcPr>
          <w:p w:rsidR="00EA4B63" w:rsidRPr="009738CB" w:rsidRDefault="00EA4B63" w:rsidP="0046493D">
            <w:pPr>
              <w:tabs>
                <w:tab w:val="left" w:pos="2835"/>
              </w:tabs>
              <w:rPr>
                <w:sz w:val="22"/>
                <w:szCs w:val="22"/>
                <w:lang w:val="en-CA"/>
              </w:rPr>
            </w:pPr>
            <w:r w:rsidRPr="009738CB">
              <w:rPr>
                <w:sz w:val="22"/>
                <w:szCs w:val="22"/>
                <w:lang w:val="en-CA"/>
              </w:rPr>
              <w:t>4.1</w:t>
            </w:r>
          </w:p>
        </w:tc>
        <w:tc>
          <w:tcPr>
            <w:tcW w:w="2469" w:type="dxa"/>
            <w:gridSpan w:val="2"/>
          </w:tcPr>
          <w:p w:rsidR="00EA4B63" w:rsidRPr="009738CB" w:rsidRDefault="00EA4B63" w:rsidP="0046493D">
            <w:pPr>
              <w:tabs>
                <w:tab w:val="left" w:pos="2835"/>
              </w:tabs>
              <w:rPr>
                <w:sz w:val="22"/>
                <w:szCs w:val="22"/>
                <w:lang w:val="en-CA"/>
              </w:rPr>
            </w:pPr>
            <w:r w:rsidRPr="009738CB">
              <w:rPr>
                <w:sz w:val="22"/>
                <w:szCs w:val="22"/>
                <w:lang w:val="en-CA"/>
              </w:rPr>
              <w:t>Student requests to view course list</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List of all courses in the system is displayed</w:t>
            </w:r>
          </w:p>
        </w:tc>
        <w:tc>
          <w:tcPr>
            <w:tcW w:w="1870" w:type="dxa"/>
            <w:shd w:val="clear" w:color="auto" w:fill="auto"/>
          </w:tcPr>
          <w:p w:rsidR="00EA4B63" w:rsidRPr="009738CB" w:rsidRDefault="00EA4B63" w:rsidP="0046493D">
            <w:pPr>
              <w:tabs>
                <w:tab w:val="left" w:pos="2835"/>
              </w:tabs>
              <w:rPr>
                <w:sz w:val="22"/>
                <w:szCs w:val="22"/>
                <w:lang w:val="en-CA"/>
              </w:rPr>
            </w:pPr>
            <w:r w:rsidRPr="009738CB">
              <w:rPr>
                <w:sz w:val="22"/>
                <w:szCs w:val="22"/>
                <w:lang w:val="en-CA"/>
              </w:rPr>
              <w:t>List of all courses in the system is displayed</w:t>
            </w:r>
          </w:p>
        </w:tc>
        <w:tc>
          <w:tcPr>
            <w:tcW w:w="1870" w:type="dxa"/>
            <w:shd w:val="clear" w:color="auto" w:fill="auto"/>
          </w:tcPr>
          <w:p w:rsidR="00EA4B63" w:rsidRPr="009738CB" w:rsidRDefault="00EA4B63" w:rsidP="0046493D">
            <w:pPr>
              <w:tabs>
                <w:tab w:val="left" w:pos="2835"/>
              </w:tabs>
              <w:rPr>
                <w:b/>
                <w:sz w:val="22"/>
                <w:szCs w:val="22"/>
                <w:lang w:val="en-CA"/>
              </w:rPr>
            </w:pPr>
            <w:r w:rsidRPr="009738CB">
              <w:rPr>
                <w:b/>
                <w:color w:val="538135" w:themeColor="accent6" w:themeShade="BF"/>
                <w:sz w:val="22"/>
                <w:szCs w:val="22"/>
                <w:lang w:val="en-CA"/>
              </w:rPr>
              <w:t>Pass</w:t>
            </w:r>
          </w:p>
        </w:tc>
      </w:tr>
      <w:tr w:rsidR="00EA4B63" w:rsidRPr="009738CB" w:rsidTr="00EA4B63">
        <w:tc>
          <w:tcPr>
            <w:tcW w:w="1271"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4.2</w:t>
            </w:r>
          </w:p>
        </w:tc>
        <w:tc>
          <w:tcPr>
            <w:tcW w:w="2469" w:type="dxa"/>
            <w:gridSpan w:val="2"/>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Student clicks on a prerequisite course</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Course information for that course is displayed</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Course information for that course is displayed</w:t>
            </w:r>
          </w:p>
        </w:tc>
        <w:tc>
          <w:tcPr>
            <w:tcW w:w="1870" w:type="dxa"/>
            <w:shd w:val="clear" w:color="auto" w:fill="DEEAF6" w:themeFill="accent1" w:themeFillTint="33"/>
          </w:tcPr>
          <w:p w:rsidR="00EA4B63" w:rsidRPr="009738CB" w:rsidRDefault="00EA4B63" w:rsidP="0046493D">
            <w:pPr>
              <w:tabs>
                <w:tab w:val="left" w:pos="2835"/>
              </w:tabs>
              <w:rPr>
                <w:b/>
                <w:sz w:val="22"/>
                <w:szCs w:val="22"/>
                <w:lang w:val="en-CA"/>
              </w:rPr>
            </w:pPr>
            <w:r w:rsidRPr="009738CB">
              <w:rPr>
                <w:b/>
                <w:color w:val="538135" w:themeColor="accent6" w:themeShade="BF"/>
                <w:sz w:val="22"/>
                <w:szCs w:val="22"/>
                <w:lang w:val="en-CA"/>
              </w:rPr>
              <w:t>Pass</w:t>
            </w:r>
          </w:p>
        </w:tc>
      </w:tr>
    </w:tbl>
    <w:p w:rsidR="00EA4B63" w:rsidRPr="009738CB" w:rsidRDefault="00EA4B63" w:rsidP="0046493D">
      <w:pPr>
        <w:tabs>
          <w:tab w:val="left" w:pos="2835"/>
        </w:tabs>
        <w:rPr>
          <w:lang w:val="en-CA"/>
        </w:rPr>
      </w:pPr>
    </w:p>
    <w:p w:rsidR="00BC45AA" w:rsidRPr="009738CB" w:rsidRDefault="005B1387" w:rsidP="007D6B48">
      <w:pPr>
        <w:pStyle w:val="numberedsubsubsub"/>
      </w:pPr>
      <w:bookmarkStart w:id="295" w:name="_Toc447569648"/>
      <w:r w:rsidRPr="009738CB">
        <w:t>View Course Sequence</w:t>
      </w:r>
      <w:bookmarkEnd w:id="295"/>
      <w:r w:rsidRPr="009738CB">
        <w:t xml:space="preserve"> </w:t>
      </w:r>
    </w:p>
    <w:p w:rsidR="005B1387" w:rsidRPr="009738CB" w:rsidRDefault="005B1387"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5B1387" w:rsidRPr="009738CB" w:rsidTr="00613315">
        <w:trPr>
          <w:trHeight w:val="336"/>
        </w:trPr>
        <w:tc>
          <w:tcPr>
            <w:tcW w:w="1870" w:type="dxa"/>
            <w:gridSpan w:val="2"/>
            <w:shd w:val="clear" w:color="auto" w:fill="1F4E79" w:themeFill="accent1" w:themeFillShade="80"/>
          </w:tcPr>
          <w:p w:rsidR="005B1387" w:rsidRPr="009738CB" w:rsidRDefault="005B1387" w:rsidP="0046493D">
            <w:pPr>
              <w:tabs>
                <w:tab w:val="left" w:pos="2835"/>
              </w:tabs>
              <w:rPr>
                <w:b/>
                <w:strike/>
                <w:color w:val="FFFFFF" w:themeColor="background1"/>
                <w:sz w:val="22"/>
                <w:szCs w:val="22"/>
                <w:lang w:val="en-CA"/>
              </w:rPr>
            </w:pPr>
            <w:r w:rsidRPr="009738CB">
              <w:rPr>
                <w:b/>
                <w:strike/>
                <w:color w:val="FFFFFF" w:themeColor="background1"/>
                <w:sz w:val="22"/>
                <w:szCs w:val="22"/>
                <w:lang w:val="en-CA"/>
              </w:rPr>
              <w:t>UC5</w:t>
            </w:r>
          </w:p>
        </w:tc>
        <w:tc>
          <w:tcPr>
            <w:tcW w:w="7480" w:type="dxa"/>
            <w:gridSpan w:val="4"/>
            <w:shd w:val="clear" w:color="auto" w:fill="1F4E79" w:themeFill="accent1" w:themeFillShade="80"/>
          </w:tcPr>
          <w:p w:rsidR="005B1387" w:rsidRPr="009738CB" w:rsidRDefault="005B1387" w:rsidP="0046493D">
            <w:pPr>
              <w:tabs>
                <w:tab w:val="left" w:pos="2835"/>
              </w:tabs>
              <w:rPr>
                <w:b/>
                <w:strike/>
                <w:color w:val="FFFFFF" w:themeColor="background1"/>
                <w:sz w:val="22"/>
                <w:szCs w:val="22"/>
                <w:lang w:val="en-CA"/>
              </w:rPr>
            </w:pPr>
            <w:r w:rsidRPr="009738CB">
              <w:rPr>
                <w:b/>
                <w:strike/>
                <w:color w:val="FFFFFF" w:themeColor="background1"/>
                <w:sz w:val="22"/>
                <w:szCs w:val="22"/>
                <w:lang w:val="en-CA"/>
              </w:rPr>
              <w:t>View Course Sequence</w:t>
            </w:r>
          </w:p>
        </w:tc>
      </w:tr>
      <w:tr w:rsidR="005B1387" w:rsidRPr="009738CB" w:rsidTr="00613315">
        <w:tc>
          <w:tcPr>
            <w:tcW w:w="1271" w:type="dxa"/>
            <w:shd w:val="clear" w:color="auto" w:fill="9CC2E5" w:themeFill="accent1" w:themeFillTint="99"/>
          </w:tcPr>
          <w:p w:rsidR="005B1387" w:rsidRPr="009738CB" w:rsidRDefault="005B1387" w:rsidP="0046493D">
            <w:pPr>
              <w:tabs>
                <w:tab w:val="left" w:pos="2835"/>
              </w:tabs>
              <w:rPr>
                <w:strike/>
                <w:sz w:val="22"/>
                <w:szCs w:val="22"/>
                <w:lang w:val="en-CA"/>
              </w:rPr>
            </w:pPr>
            <w:r w:rsidRPr="009738CB">
              <w:rPr>
                <w:strike/>
                <w:sz w:val="22"/>
                <w:szCs w:val="22"/>
                <w:lang w:val="en-CA"/>
              </w:rPr>
              <w:t>Test ID</w:t>
            </w:r>
          </w:p>
        </w:tc>
        <w:tc>
          <w:tcPr>
            <w:tcW w:w="2469" w:type="dxa"/>
            <w:gridSpan w:val="2"/>
            <w:shd w:val="clear" w:color="auto" w:fill="9CC2E5" w:themeFill="accent1" w:themeFillTint="99"/>
          </w:tcPr>
          <w:p w:rsidR="005B1387" w:rsidRPr="009738CB" w:rsidRDefault="005B1387" w:rsidP="0046493D">
            <w:pPr>
              <w:tabs>
                <w:tab w:val="left" w:pos="2835"/>
              </w:tabs>
              <w:rPr>
                <w:strike/>
                <w:sz w:val="22"/>
                <w:szCs w:val="22"/>
                <w:lang w:val="en-CA"/>
              </w:rPr>
            </w:pPr>
            <w:r w:rsidRPr="009738CB">
              <w:rPr>
                <w:strike/>
                <w:sz w:val="22"/>
                <w:szCs w:val="22"/>
                <w:lang w:val="en-CA"/>
              </w:rPr>
              <w:t>Description</w:t>
            </w:r>
          </w:p>
        </w:tc>
        <w:tc>
          <w:tcPr>
            <w:tcW w:w="1870" w:type="dxa"/>
            <w:shd w:val="clear" w:color="auto" w:fill="9CC2E5" w:themeFill="accent1" w:themeFillTint="99"/>
          </w:tcPr>
          <w:p w:rsidR="005B1387" w:rsidRPr="009738CB" w:rsidRDefault="005B1387" w:rsidP="0046493D">
            <w:pPr>
              <w:tabs>
                <w:tab w:val="left" w:pos="2835"/>
              </w:tabs>
              <w:rPr>
                <w:strike/>
                <w:sz w:val="22"/>
                <w:szCs w:val="22"/>
                <w:lang w:val="en-CA"/>
              </w:rPr>
            </w:pPr>
            <w:r w:rsidRPr="009738CB">
              <w:rPr>
                <w:strike/>
                <w:sz w:val="22"/>
                <w:szCs w:val="22"/>
                <w:lang w:val="en-CA"/>
              </w:rPr>
              <w:t>Expected Output</w:t>
            </w:r>
          </w:p>
        </w:tc>
        <w:tc>
          <w:tcPr>
            <w:tcW w:w="1870" w:type="dxa"/>
            <w:shd w:val="clear" w:color="auto" w:fill="9CC2E5" w:themeFill="accent1" w:themeFillTint="99"/>
          </w:tcPr>
          <w:p w:rsidR="005B1387" w:rsidRPr="009738CB" w:rsidRDefault="005B1387" w:rsidP="0046493D">
            <w:pPr>
              <w:tabs>
                <w:tab w:val="left" w:pos="2835"/>
              </w:tabs>
              <w:rPr>
                <w:strike/>
                <w:sz w:val="22"/>
                <w:szCs w:val="22"/>
                <w:lang w:val="en-CA"/>
              </w:rPr>
            </w:pPr>
            <w:r w:rsidRPr="009738CB">
              <w:rPr>
                <w:strike/>
                <w:sz w:val="22"/>
                <w:szCs w:val="22"/>
                <w:lang w:val="en-CA"/>
              </w:rPr>
              <w:t>Actual Output</w:t>
            </w:r>
          </w:p>
        </w:tc>
        <w:tc>
          <w:tcPr>
            <w:tcW w:w="1870" w:type="dxa"/>
            <w:shd w:val="clear" w:color="auto" w:fill="9CC2E5" w:themeFill="accent1" w:themeFillTint="99"/>
          </w:tcPr>
          <w:p w:rsidR="005B1387" w:rsidRPr="009738CB" w:rsidRDefault="005B1387" w:rsidP="0046493D">
            <w:pPr>
              <w:tabs>
                <w:tab w:val="left" w:pos="2835"/>
              </w:tabs>
              <w:rPr>
                <w:strike/>
                <w:sz w:val="22"/>
                <w:szCs w:val="22"/>
                <w:lang w:val="en-CA"/>
              </w:rPr>
            </w:pPr>
            <w:r w:rsidRPr="009738CB">
              <w:rPr>
                <w:strike/>
                <w:sz w:val="22"/>
                <w:szCs w:val="22"/>
                <w:lang w:val="en-CA"/>
              </w:rPr>
              <w:t>Result</w:t>
            </w:r>
          </w:p>
        </w:tc>
      </w:tr>
      <w:tr w:rsidR="005B1387" w:rsidRPr="009738CB" w:rsidTr="00613315">
        <w:tc>
          <w:tcPr>
            <w:tcW w:w="1271" w:type="dxa"/>
          </w:tcPr>
          <w:p w:rsidR="005B1387" w:rsidRPr="009738CB" w:rsidRDefault="005B1387" w:rsidP="0046493D">
            <w:pPr>
              <w:tabs>
                <w:tab w:val="left" w:pos="2835"/>
              </w:tabs>
              <w:rPr>
                <w:strike/>
                <w:sz w:val="22"/>
                <w:szCs w:val="22"/>
                <w:lang w:val="en-CA"/>
              </w:rPr>
            </w:pPr>
            <w:r w:rsidRPr="009738CB">
              <w:rPr>
                <w:strike/>
                <w:sz w:val="22"/>
                <w:szCs w:val="22"/>
                <w:lang w:val="en-CA"/>
              </w:rPr>
              <w:t>5.1</w:t>
            </w:r>
          </w:p>
        </w:tc>
        <w:tc>
          <w:tcPr>
            <w:tcW w:w="2469" w:type="dxa"/>
            <w:gridSpan w:val="2"/>
          </w:tcPr>
          <w:p w:rsidR="005B1387" w:rsidRPr="009738CB" w:rsidRDefault="005B1387" w:rsidP="0046493D">
            <w:pPr>
              <w:tabs>
                <w:tab w:val="left" w:pos="2835"/>
              </w:tabs>
              <w:rPr>
                <w:strike/>
                <w:sz w:val="22"/>
                <w:szCs w:val="22"/>
                <w:lang w:val="en-CA"/>
              </w:rPr>
            </w:pPr>
            <w:r w:rsidRPr="009738CB">
              <w:rPr>
                <w:strike/>
                <w:sz w:val="22"/>
                <w:szCs w:val="22"/>
                <w:lang w:val="en-CA"/>
              </w:rPr>
              <w:t>Student requests to view course sequence with no saved schedule</w:t>
            </w:r>
          </w:p>
        </w:tc>
        <w:tc>
          <w:tcPr>
            <w:tcW w:w="1870" w:type="dxa"/>
          </w:tcPr>
          <w:p w:rsidR="005B1387" w:rsidRPr="009738CB" w:rsidRDefault="005B1387" w:rsidP="0046493D">
            <w:pPr>
              <w:tabs>
                <w:tab w:val="left" w:pos="2835"/>
              </w:tabs>
              <w:rPr>
                <w:strike/>
                <w:sz w:val="22"/>
                <w:szCs w:val="22"/>
                <w:lang w:val="en-CA"/>
              </w:rPr>
            </w:pPr>
            <w:r w:rsidRPr="009738CB">
              <w:rPr>
                <w:strike/>
                <w:sz w:val="22"/>
                <w:szCs w:val="22"/>
                <w:lang w:val="en-CA"/>
              </w:rPr>
              <w:t>Course sequence is displayed</w:t>
            </w:r>
          </w:p>
        </w:tc>
        <w:tc>
          <w:tcPr>
            <w:tcW w:w="1870" w:type="dxa"/>
          </w:tcPr>
          <w:p w:rsidR="005B1387" w:rsidRPr="009738CB" w:rsidRDefault="005B1387" w:rsidP="0046493D">
            <w:pPr>
              <w:tabs>
                <w:tab w:val="left" w:pos="2835"/>
              </w:tabs>
              <w:rPr>
                <w:sz w:val="22"/>
                <w:szCs w:val="22"/>
                <w:lang w:val="en-CA"/>
              </w:rPr>
            </w:pPr>
          </w:p>
        </w:tc>
        <w:tc>
          <w:tcPr>
            <w:tcW w:w="1870" w:type="dxa"/>
          </w:tcPr>
          <w:p w:rsidR="005B1387" w:rsidRPr="009738CB" w:rsidRDefault="005B1387" w:rsidP="0046493D">
            <w:pPr>
              <w:tabs>
                <w:tab w:val="left" w:pos="2835"/>
              </w:tabs>
              <w:rPr>
                <w:sz w:val="22"/>
                <w:szCs w:val="22"/>
                <w:lang w:val="en-CA"/>
              </w:rPr>
            </w:pPr>
          </w:p>
        </w:tc>
      </w:tr>
      <w:tr w:rsidR="005B1387" w:rsidRPr="009738CB" w:rsidTr="00B51F55">
        <w:tc>
          <w:tcPr>
            <w:tcW w:w="1271" w:type="dxa"/>
            <w:shd w:val="clear" w:color="auto" w:fill="DEEAF6" w:themeFill="accent1" w:themeFillTint="33"/>
          </w:tcPr>
          <w:p w:rsidR="005B1387" w:rsidRPr="009738CB" w:rsidRDefault="005B1387" w:rsidP="0046493D">
            <w:pPr>
              <w:tabs>
                <w:tab w:val="left" w:pos="2835"/>
              </w:tabs>
              <w:rPr>
                <w:strike/>
                <w:sz w:val="22"/>
                <w:szCs w:val="22"/>
                <w:lang w:val="en-CA"/>
              </w:rPr>
            </w:pPr>
            <w:r w:rsidRPr="009738CB">
              <w:rPr>
                <w:strike/>
                <w:sz w:val="22"/>
                <w:szCs w:val="22"/>
                <w:lang w:val="en-CA"/>
              </w:rPr>
              <w:t>5.2</w:t>
            </w:r>
          </w:p>
        </w:tc>
        <w:tc>
          <w:tcPr>
            <w:tcW w:w="2469" w:type="dxa"/>
            <w:gridSpan w:val="2"/>
            <w:shd w:val="clear" w:color="auto" w:fill="DEEAF6" w:themeFill="accent1" w:themeFillTint="33"/>
          </w:tcPr>
          <w:p w:rsidR="005B1387" w:rsidRPr="009738CB" w:rsidRDefault="005B1387" w:rsidP="0046493D">
            <w:pPr>
              <w:tabs>
                <w:tab w:val="left" w:pos="2835"/>
              </w:tabs>
              <w:rPr>
                <w:strike/>
                <w:sz w:val="22"/>
                <w:szCs w:val="22"/>
                <w:lang w:val="en-CA"/>
              </w:rPr>
            </w:pPr>
            <w:r w:rsidRPr="009738CB">
              <w:rPr>
                <w:strike/>
                <w:sz w:val="22"/>
                <w:szCs w:val="22"/>
                <w:lang w:val="en-CA"/>
              </w:rPr>
              <w:t>Student requests to view course sequence after adding a course</w:t>
            </w:r>
          </w:p>
        </w:tc>
        <w:tc>
          <w:tcPr>
            <w:tcW w:w="1870" w:type="dxa"/>
            <w:shd w:val="clear" w:color="auto" w:fill="DEEAF6" w:themeFill="accent1" w:themeFillTint="33"/>
          </w:tcPr>
          <w:p w:rsidR="005B1387" w:rsidRPr="009738CB" w:rsidRDefault="005B1387" w:rsidP="0046493D">
            <w:pPr>
              <w:tabs>
                <w:tab w:val="left" w:pos="2835"/>
              </w:tabs>
              <w:rPr>
                <w:strike/>
                <w:sz w:val="22"/>
                <w:szCs w:val="22"/>
                <w:lang w:val="en-CA"/>
              </w:rPr>
            </w:pPr>
            <w:r w:rsidRPr="009738CB">
              <w:rPr>
                <w:strike/>
                <w:sz w:val="22"/>
                <w:szCs w:val="22"/>
                <w:lang w:val="en-CA"/>
              </w:rPr>
              <w:t>Course sequence is displayed</w:t>
            </w:r>
          </w:p>
        </w:tc>
        <w:tc>
          <w:tcPr>
            <w:tcW w:w="1870" w:type="dxa"/>
            <w:shd w:val="clear" w:color="auto" w:fill="DEEAF6" w:themeFill="accent1" w:themeFillTint="33"/>
          </w:tcPr>
          <w:p w:rsidR="005B1387" w:rsidRPr="009738CB" w:rsidRDefault="005B1387" w:rsidP="0046493D">
            <w:pPr>
              <w:pStyle w:val="ListParagraph"/>
              <w:tabs>
                <w:tab w:val="left" w:pos="2835"/>
              </w:tabs>
              <w:ind w:left="420"/>
              <w:rPr>
                <w:rFonts w:ascii="Times New Roman" w:hAnsi="Times New Roman" w:cs="Times New Roman"/>
                <w:lang w:val="en-CA"/>
              </w:rPr>
            </w:pPr>
          </w:p>
        </w:tc>
        <w:tc>
          <w:tcPr>
            <w:tcW w:w="1870" w:type="dxa"/>
            <w:shd w:val="clear" w:color="auto" w:fill="DEEAF6" w:themeFill="accent1" w:themeFillTint="33"/>
          </w:tcPr>
          <w:p w:rsidR="005B1387" w:rsidRPr="009738CB" w:rsidRDefault="005B1387" w:rsidP="0046493D">
            <w:pPr>
              <w:tabs>
                <w:tab w:val="left" w:pos="2835"/>
              </w:tabs>
              <w:rPr>
                <w:color w:val="FF0000"/>
                <w:sz w:val="22"/>
                <w:szCs w:val="22"/>
                <w:lang w:val="en-CA"/>
              </w:rPr>
            </w:pPr>
          </w:p>
        </w:tc>
      </w:tr>
      <w:tr w:rsidR="005B1387" w:rsidRPr="009738CB" w:rsidTr="00613315">
        <w:tc>
          <w:tcPr>
            <w:tcW w:w="1271" w:type="dxa"/>
          </w:tcPr>
          <w:p w:rsidR="005B1387" w:rsidRPr="009738CB" w:rsidRDefault="005B1387" w:rsidP="0046493D">
            <w:pPr>
              <w:tabs>
                <w:tab w:val="left" w:pos="2835"/>
              </w:tabs>
              <w:rPr>
                <w:strike/>
                <w:sz w:val="22"/>
                <w:szCs w:val="22"/>
                <w:lang w:val="en-CA"/>
              </w:rPr>
            </w:pPr>
            <w:r w:rsidRPr="009738CB">
              <w:rPr>
                <w:strike/>
                <w:sz w:val="22"/>
                <w:szCs w:val="22"/>
                <w:lang w:val="en-CA"/>
              </w:rPr>
              <w:t xml:space="preserve">5.3 </w:t>
            </w:r>
          </w:p>
        </w:tc>
        <w:tc>
          <w:tcPr>
            <w:tcW w:w="2469" w:type="dxa"/>
            <w:gridSpan w:val="2"/>
          </w:tcPr>
          <w:p w:rsidR="005B1387" w:rsidRPr="009738CB" w:rsidRDefault="005B1387" w:rsidP="0046493D">
            <w:pPr>
              <w:tabs>
                <w:tab w:val="left" w:pos="2835"/>
              </w:tabs>
              <w:rPr>
                <w:strike/>
                <w:sz w:val="22"/>
                <w:szCs w:val="22"/>
                <w:lang w:val="en-CA"/>
              </w:rPr>
            </w:pPr>
            <w:r w:rsidRPr="009738CB">
              <w:rPr>
                <w:strike/>
                <w:sz w:val="22"/>
                <w:szCs w:val="22"/>
                <w:lang w:val="en-CA"/>
              </w:rPr>
              <w:t>Student requests to view course sequence after dropping a course</w:t>
            </w:r>
          </w:p>
        </w:tc>
        <w:tc>
          <w:tcPr>
            <w:tcW w:w="1870" w:type="dxa"/>
          </w:tcPr>
          <w:p w:rsidR="005B1387" w:rsidRPr="009738CB" w:rsidRDefault="005B1387" w:rsidP="0046493D">
            <w:pPr>
              <w:tabs>
                <w:tab w:val="left" w:pos="2835"/>
              </w:tabs>
              <w:rPr>
                <w:strike/>
                <w:sz w:val="22"/>
                <w:szCs w:val="22"/>
                <w:lang w:val="en-CA"/>
              </w:rPr>
            </w:pPr>
            <w:r w:rsidRPr="009738CB">
              <w:rPr>
                <w:strike/>
                <w:sz w:val="22"/>
                <w:szCs w:val="22"/>
                <w:lang w:val="en-CA"/>
              </w:rPr>
              <w:t>Course sequence is displayed</w:t>
            </w:r>
          </w:p>
        </w:tc>
        <w:tc>
          <w:tcPr>
            <w:tcW w:w="1870" w:type="dxa"/>
          </w:tcPr>
          <w:p w:rsidR="005B1387" w:rsidRPr="009738CB" w:rsidRDefault="005B1387" w:rsidP="0046493D">
            <w:pPr>
              <w:pStyle w:val="ListParagraph"/>
              <w:tabs>
                <w:tab w:val="left" w:pos="2835"/>
              </w:tabs>
              <w:ind w:left="420"/>
              <w:rPr>
                <w:rFonts w:ascii="Times New Roman" w:hAnsi="Times New Roman" w:cs="Times New Roman"/>
                <w:lang w:val="en-CA"/>
              </w:rPr>
            </w:pPr>
          </w:p>
        </w:tc>
        <w:tc>
          <w:tcPr>
            <w:tcW w:w="1870" w:type="dxa"/>
          </w:tcPr>
          <w:p w:rsidR="005B1387" w:rsidRPr="009738CB" w:rsidRDefault="005B1387" w:rsidP="0046493D">
            <w:pPr>
              <w:tabs>
                <w:tab w:val="left" w:pos="2835"/>
              </w:tabs>
              <w:rPr>
                <w:sz w:val="22"/>
                <w:szCs w:val="22"/>
                <w:lang w:val="en-CA"/>
              </w:rPr>
            </w:pPr>
          </w:p>
        </w:tc>
      </w:tr>
      <w:tr w:rsidR="005B1387" w:rsidRPr="009738CB" w:rsidTr="00B51F55">
        <w:tc>
          <w:tcPr>
            <w:tcW w:w="1271" w:type="dxa"/>
            <w:shd w:val="clear" w:color="auto" w:fill="DEEAF6" w:themeFill="accent1" w:themeFillTint="33"/>
          </w:tcPr>
          <w:p w:rsidR="005B1387" w:rsidRPr="009738CB" w:rsidRDefault="005B1387" w:rsidP="0046493D">
            <w:pPr>
              <w:tabs>
                <w:tab w:val="left" w:pos="2835"/>
              </w:tabs>
              <w:rPr>
                <w:strike/>
                <w:sz w:val="22"/>
                <w:szCs w:val="22"/>
                <w:lang w:val="en-CA"/>
              </w:rPr>
            </w:pPr>
            <w:r w:rsidRPr="009738CB">
              <w:rPr>
                <w:strike/>
                <w:sz w:val="22"/>
                <w:szCs w:val="22"/>
                <w:lang w:val="en-CA"/>
              </w:rPr>
              <w:t>5.4</w:t>
            </w:r>
          </w:p>
        </w:tc>
        <w:tc>
          <w:tcPr>
            <w:tcW w:w="2469" w:type="dxa"/>
            <w:gridSpan w:val="2"/>
            <w:shd w:val="clear" w:color="auto" w:fill="DEEAF6" w:themeFill="accent1" w:themeFillTint="33"/>
          </w:tcPr>
          <w:p w:rsidR="005B1387" w:rsidRPr="009738CB" w:rsidRDefault="005B1387" w:rsidP="0046493D">
            <w:pPr>
              <w:tabs>
                <w:tab w:val="left" w:pos="2835"/>
              </w:tabs>
              <w:rPr>
                <w:strike/>
                <w:sz w:val="22"/>
                <w:szCs w:val="22"/>
                <w:lang w:val="en-CA"/>
              </w:rPr>
            </w:pPr>
            <w:r w:rsidRPr="009738CB">
              <w:rPr>
                <w:strike/>
                <w:sz w:val="22"/>
                <w:szCs w:val="22"/>
                <w:lang w:val="en-CA"/>
              </w:rPr>
              <w:t>Student requests to view course sequence after dropping all courses</w:t>
            </w:r>
          </w:p>
        </w:tc>
        <w:tc>
          <w:tcPr>
            <w:tcW w:w="1870" w:type="dxa"/>
            <w:shd w:val="clear" w:color="auto" w:fill="DEEAF6" w:themeFill="accent1" w:themeFillTint="33"/>
          </w:tcPr>
          <w:p w:rsidR="005B1387" w:rsidRPr="009738CB" w:rsidRDefault="005B1387" w:rsidP="0046493D">
            <w:pPr>
              <w:tabs>
                <w:tab w:val="left" w:pos="2835"/>
              </w:tabs>
              <w:rPr>
                <w:strike/>
                <w:sz w:val="22"/>
                <w:szCs w:val="22"/>
                <w:lang w:val="en-CA"/>
              </w:rPr>
            </w:pPr>
            <w:r w:rsidRPr="009738CB">
              <w:rPr>
                <w:strike/>
                <w:sz w:val="22"/>
                <w:szCs w:val="22"/>
                <w:lang w:val="en-CA"/>
              </w:rPr>
              <w:t>Course sequence is displayed</w:t>
            </w:r>
          </w:p>
        </w:tc>
        <w:tc>
          <w:tcPr>
            <w:tcW w:w="1870" w:type="dxa"/>
            <w:shd w:val="clear" w:color="auto" w:fill="DEEAF6" w:themeFill="accent1" w:themeFillTint="33"/>
          </w:tcPr>
          <w:p w:rsidR="005B1387" w:rsidRPr="009738CB" w:rsidRDefault="005B1387" w:rsidP="0046493D">
            <w:pPr>
              <w:pStyle w:val="ListParagraph"/>
              <w:tabs>
                <w:tab w:val="left" w:pos="2835"/>
              </w:tabs>
              <w:ind w:left="420"/>
              <w:rPr>
                <w:rFonts w:ascii="Times New Roman" w:hAnsi="Times New Roman" w:cs="Times New Roman"/>
                <w:lang w:val="en-CA"/>
              </w:rPr>
            </w:pPr>
          </w:p>
        </w:tc>
        <w:tc>
          <w:tcPr>
            <w:tcW w:w="1870" w:type="dxa"/>
            <w:shd w:val="clear" w:color="auto" w:fill="DEEAF6" w:themeFill="accent1" w:themeFillTint="33"/>
          </w:tcPr>
          <w:p w:rsidR="005B1387" w:rsidRPr="009738CB" w:rsidRDefault="005B1387" w:rsidP="0046493D">
            <w:pPr>
              <w:tabs>
                <w:tab w:val="left" w:pos="2835"/>
              </w:tabs>
              <w:rPr>
                <w:sz w:val="22"/>
                <w:szCs w:val="22"/>
                <w:lang w:val="en-CA"/>
              </w:rPr>
            </w:pPr>
          </w:p>
        </w:tc>
      </w:tr>
    </w:tbl>
    <w:p w:rsidR="00EA4B63" w:rsidRPr="009738CB" w:rsidRDefault="00EA4B63" w:rsidP="0046493D">
      <w:pPr>
        <w:tabs>
          <w:tab w:val="left" w:pos="2835"/>
        </w:tabs>
        <w:rPr>
          <w:lang w:val="en-CA"/>
        </w:rPr>
      </w:pPr>
    </w:p>
    <w:p w:rsidR="00EA4B63" w:rsidRPr="009738CB" w:rsidRDefault="00EA4B63" w:rsidP="007D6B48">
      <w:pPr>
        <w:pStyle w:val="numberedsubsubsub"/>
      </w:pPr>
      <w:bookmarkStart w:id="296" w:name="_Toc447569649"/>
      <w:r w:rsidRPr="009738CB">
        <w:t>Generate Schedule</w:t>
      </w:r>
      <w:bookmarkEnd w:id="296"/>
      <w:r w:rsidRPr="009738CB">
        <w:t xml:space="preserve"> </w:t>
      </w:r>
    </w:p>
    <w:p w:rsidR="00EA4B63" w:rsidRPr="009738CB" w:rsidRDefault="00EA4B63"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EA4B63" w:rsidRPr="009738CB" w:rsidTr="00613315">
        <w:trPr>
          <w:trHeight w:val="336"/>
        </w:trPr>
        <w:tc>
          <w:tcPr>
            <w:tcW w:w="1870" w:type="dxa"/>
            <w:gridSpan w:val="2"/>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EA4B63" w:rsidRPr="009738CB" w:rsidRDefault="00EA4B63" w:rsidP="0046493D">
            <w:pPr>
              <w:tabs>
                <w:tab w:val="left" w:pos="2835"/>
              </w:tabs>
              <w:rPr>
                <w:b/>
                <w:color w:val="FFFFFF" w:themeColor="background1"/>
                <w:sz w:val="22"/>
                <w:szCs w:val="22"/>
                <w:lang w:val="en-CA"/>
              </w:rPr>
            </w:pPr>
            <w:r w:rsidRPr="009738CB">
              <w:rPr>
                <w:b/>
                <w:color w:val="FFFFFF" w:themeColor="background1"/>
                <w:sz w:val="22"/>
                <w:szCs w:val="22"/>
                <w:lang w:val="en-CA"/>
              </w:rPr>
              <w:t>UC6</w:t>
            </w:r>
          </w:p>
        </w:tc>
        <w:tc>
          <w:tcPr>
            <w:tcW w:w="7480" w:type="dxa"/>
            <w:gridSpan w:val="4"/>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EA4B63" w:rsidRPr="009738CB" w:rsidRDefault="00EA4B63" w:rsidP="0046493D">
            <w:pPr>
              <w:tabs>
                <w:tab w:val="left" w:pos="2835"/>
              </w:tabs>
              <w:rPr>
                <w:b/>
                <w:color w:val="FFFFFF" w:themeColor="background1"/>
                <w:sz w:val="22"/>
                <w:szCs w:val="22"/>
                <w:lang w:val="en-CA"/>
              </w:rPr>
            </w:pPr>
            <w:r w:rsidRPr="009738CB">
              <w:rPr>
                <w:b/>
                <w:color w:val="FFFFFF" w:themeColor="background1"/>
                <w:sz w:val="22"/>
                <w:szCs w:val="22"/>
                <w:lang w:val="en-CA"/>
              </w:rPr>
              <w:t>Generate Schedule</w:t>
            </w:r>
          </w:p>
        </w:tc>
      </w:tr>
      <w:tr w:rsidR="00EA4B63" w:rsidRPr="009738CB" w:rsidTr="00613315">
        <w:tc>
          <w:tcPr>
            <w:tcW w:w="12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A4B63" w:rsidRPr="009738CB" w:rsidRDefault="00EA4B63" w:rsidP="0046493D">
            <w:pPr>
              <w:tabs>
                <w:tab w:val="left" w:pos="2835"/>
              </w:tabs>
              <w:rPr>
                <w:sz w:val="22"/>
                <w:szCs w:val="22"/>
                <w:lang w:val="en-CA"/>
              </w:rPr>
            </w:pPr>
            <w:r w:rsidRPr="009738CB">
              <w:rPr>
                <w:sz w:val="22"/>
                <w:szCs w:val="22"/>
                <w:lang w:val="en-CA"/>
              </w:rPr>
              <w:t>Test ID</w:t>
            </w:r>
          </w:p>
        </w:tc>
        <w:tc>
          <w:tcPr>
            <w:tcW w:w="2469"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A4B63" w:rsidRPr="009738CB" w:rsidRDefault="00EA4B63" w:rsidP="0046493D">
            <w:pPr>
              <w:tabs>
                <w:tab w:val="left" w:pos="2835"/>
              </w:tabs>
              <w:rPr>
                <w:sz w:val="22"/>
                <w:szCs w:val="22"/>
                <w:lang w:val="en-CA"/>
              </w:rPr>
            </w:pPr>
            <w:r w:rsidRPr="009738CB">
              <w:rPr>
                <w:sz w:val="22"/>
                <w:szCs w:val="22"/>
                <w:lang w:val="en-CA"/>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A4B63" w:rsidRPr="009738CB" w:rsidRDefault="00EA4B63" w:rsidP="0046493D">
            <w:pPr>
              <w:tabs>
                <w:tab w:val="left" w:pos="2835"/>
              </w:tabs>
              <w:rPr>
                <w:sz w:val="22"/>
                <w:szCs w:val="22"/>
                <w:lang w:val="en-CA"/>
              </w:rPr>
            </w:pPr>
            <w:r w:rsidRPr="009738CB">
              <w:rPr>
                <w:sz w:val="22"/>
                <w:szCs w:val="22"/>
                <w:lang w:val="en-CA"/>
              </w:rPr>
              <w:t>Expected Output</w:t>
            </w:r>
          </w:p>
        </w:tc>
        <w:tc>
          <w:tcPr>
            <w:tcW w:w="18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A4B63" w:rsidRPr="009738CB" w:rsidRDefault="00EA4B63" w:rsidP="0046493D">
            <w:pPr>
              <w:tabs>
                <w:tab w:val="left" w:pos="2835"/>
              </w:tabs>
              <w:rPr>
                <w:sz w:val="22"/>
                <w:szCs w:val="22"/>
                <w:lang w:val="en-CA"/>
              </w:rPr>
            </w:pPr>
            <w:r w:rsidRPr="009738CB">
              <w:rPr>
                <w:sz w:val="22"/>
                <w:szCs w:val="22"/>
                <w:lang w:val="en-CA"/>
              </w:rPr>
              <w:t>Actual Output</w:t>
            </w:r>
          </w:p>
        </w:tc>
        <w:tc>
          <w:tcPr>
            <w:tcW w:w="18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A4B63" w:rsidRPr="009738CB" w:rsidRDefault="00EA4B63" w:rsidP="0046493D">
            <w:pPr>
              <w:tabs>
                <w:tab w:val="left" w:pos="2835"/>
              </w:tabs>
              <w:rPr>
                <w:sz w:val="22"/>
                <w:szCs w:val="22"/>
                <w:lang w:val="en-CA"/>
              </w:rPr>
            </w:pPr>
            <w:r w:rsidRPr="009738CB">
              <w:rPr>
                <w:sz w:val="22"/>
                <w:szCs w:val="22"/>
                <w:lang w:val="en-CA"/>
              </w:rPr>
              <w:t>Result</w:t>
            </w:r>
          </w:p>
        </w:tc>
      </w:tr>
      <w:tr w:rsidR="00EA4B63" w:rsidRPr="009738CB" w:rsidTr="00EA4B63">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sz w:val="22"/>
                <w:szCs w:val="22"/>
                <w:lang w:val="en-CA"/>
              </w:rPr>
            </w:pPr>
            <w:r w:rsidRPr="009738CB">
              <w:rPr>
                <w:sz w:val="22"/>
                <w:szCs w:val="22"/>
                <w:lang w:val="en-CA"/>
              </w:rPr>
              <w:t>6.1</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sz w:val="22"/>
                <w:szCs w:val="22"/>
                <w:lang w:val="en-CA"/>
              </w:rPr>
            </w:pPr>
            <w:r w:rsidRPr="009738CB">
              <w:rPr>
                <w:sz w:val="22"/>
                <w:szCs w:val="22"/>
                <w:lang w:val="en-CA"/>
              </w:rPr>
              <w:t>Student leaves the preferences blank and generates the schedule for a given year.</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sz w:val="22"/>
                <w:szCs w:val="22"/>
                <w:lang w:val="en-CA"/>
              </w:rPr>
            </w:pPr>
            <w:r w:rsidRPr="009738CB">
              <w:rPr>
                <w:sz w:val="22"/>
                <w:szCs w:val="22"/>
                <w:lang w:val="en-CA"/>
              </w:rPr>
              <w:t>All courses for each semester in each academic year selected is displayed.</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sz w:val="22"/>
                <w:szCs w:val="22"/>
                <w:lang w:val="en-CA"/>
              </w:rPr>
            </w:pPr>
            <w:r w:rsidRPr="009738CB">
              <w:rPr>
                <w:sz w:val="22"/>
                <w:szCs w:val="22"/>
                <w:lang w:val="en-CA"/>
              </w:rPr>
              <w:t>All courses for each semester in each academic year selected is displayed.</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b/>
                <w:sz w:val="22"/>
                <w:szCs w:val="22"/>
                <w:lang w:val="en-CA"/>
              </w:rPr>
            </w:pPr>
            <w:r w:rsidRPr="009738CB">
              <w:rPr>
                <w:b/>
                <w:color w:val="538135" w:themeColor="accent6" w:themeShade="BF"/>
                <w:sz w:val="22"/>
                <w:szCs w:val="22"/>
                <w:lang w:val="en-CA"/>
              </w:rPr>
              <w:t xml:space="preserve">Pass </w:t>
            </w:r>
          </w:p>
        </w:tc>
      </w:tr>
      <w:tr w:rsidR="00EA4B63" w:rsidRPr="009738CB" w:rsidTr="00EA4B63">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sz w:val="22"/>
                <w:szCs w:val="22"/>
                <w:lang w:val="en-CA"/>
              </w:rPr>
            </w:pPr>
            <w:r w:rsidRPr="009738CB">
              <w:rPr>
                <w:sz w:val="22"/>
                <w:szCs w:val="22"/>
                <w:lang w:val="en-CA"/>
              </w:rPr>
              <w:t>6.2</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sz w:val="22"/>
                <w:szCs w:val="22"/>
                <w:lang w:val="en-CA"/>
              </w:rPr>
            </w:pPr>
            <w:r w:rsidRPr="009738CB">
              <w:rPr>
                <w:sz w:val="22"/>
                <w:szCs w:val="22"/>
                <w:lang w:val="en-CA"/>
              </w:rPr>
              <w:t>Student selects a time preferences without selecting the day checkbox, then generates schedule for a given year.</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sz w:val="22"/>
                <w:szCs w:val="22"/>
                <w:lang w:val="en-CA"/>
              </w:rPr>
            </w:pPr>
            <w:r w:rsidRPr="009738CB">
              <w:rPr>
                <w:sz w:val="22"/>
                <w:szCs w:val="22"/>
                <w:lang w:val="en-CA"/>
              </w:rPr>
              <w:t>All courses for each semester in each academic year selected is displayed.</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sz w:val="22"/>
                <w:szCs w:val="22"/>
                <w:lang w:val="en-CA"/>
              </w:rPr>
            </w:pPr>
            <w:r w:rsidRPr="009738CB">
              <w:rPr>
                <w:sz w:val="22"/>
                <w:szCs w:val="22"/>
                <w:lang w:val="en-CA"/>
              </w:rPr>
              <w:t>All courses for each semester in each academic year selected is displayed.</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b/>
                <w:sz w:val="22"/>
                <w:szCs w:val="22"/>
                <w:lang w:val="en-CA"/>
              </w:rPr>
            </w:pPr>
            <w:r w:rsidRPr="009738CB">
              <w:rPr>
                <w:b/>
                <w:color w:val="538135" w:themeColor="accent6" w:themeShade="BF"/>
                <w:sz w:val="22"/>
                <w:szCs w:val="22"/>
                <w:lang w:val="en-CA"/>
              </w:rPr>
              <w:t>Pass</w:t>
            </w:r>
          </w:p>
        </w:tc>
      </w:tr>
      <w:tr w:rsidR="00EA4B63" w:rsidRPr="009738CB" w:rsidTr="00EA4B63">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sz w:val="22"/>
                <w:szCs w:val="22"/>
                <w:lang w:val="en-CA"/>
              </w:rPr>
            </w:pPr>
            <w:r w:rsidRPr="009738CB">
              <w:rPr>
                <w:sz w:val="22"/>
                <w:szCs w:val="22"/>
                <w:lang w:val="en-CA"/>
              </w:rPr>
              <w:t xml:space="preserve">6.3 </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sz w:val="22"/>
                <w:szCs w:val="22"/>
                <w:lang w:val="en-CA"/>
              </w:rPr>
            </w:pPr>
            <w:r w:rsidRPr="009738CB">
              <w:rPr>
                <w:sz w:val="22"/>
                <w:szCs w:val="22"/>
                <w:lang w:val="en-CA"/>
              </w:rPr>
              <w:t>Student selects a day without specifying the time preferences for that day, then generates a schedule for a given year.</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sz w:val="22"/>
                <w:szCs w:val="22"/>
                <w:lang w:val="en-CA"/>
              </w:rPr>
            </w:pPr>
            <w:r w:rsidRPr="009738CB">
              <w:rPr>
                <w:sz w:val="22"/>
                <w:szCs w:val="22"/>
                <w:lang w:val="en-CA"/>
              </w:rPr>
              <w:t>No courses are displayed: ‘no result’</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sz w:val="22"/>
                <w:szCs w:val="22"/>
                <w:lang w:val="en-CA"/>
              </w:rPr>
            </w:pPr>
            <w:r w:rsidRPr="009738CB">
              <w:rPr>
                <w:sz w:val="22"/>
                <w:szCs w:val="22"/>
                <w:lang w:val="en-CA"/>
              </w:rPr>
              <w:t>No courses are displayed: ‘no result’</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A4B63" w:rsidRPr="009738CB" w:rsidRDefault="00EA4B63" w:rsidP="0046493D">
            <w:pPr>
              <w:tabs>
                <w:tab w:val="left" w:pos="2835"/>
              </w:tabs>
              <w:rPr>
                <w:b/>
                <w:sz w:val="22"/>
                <w:szCs w:val="22"/>
                <w:lang w:val="en-CA"/>
              </w:rPr>
            </w:pPr>
            <w:r w:rsidRPr="009738CB">
              <w:rPr>
                <w:b/>
                <w:color w:val="538135" w:themeColor="accent6" w:themeShade="BF"/>
                <w:sz w:val="22"/>
                <w:szCs w:val="22"/>
                <w:lang w:val="en-CA"/>
              </w:rPr>
              <w:t>Pass</w:t>
            </w:r>
          </w:p>
        </w:tc>
      </w:tr>
      <w:tr w:rsidR="00EA4B63" w:rsidRPr="009738CB" w:rsidTr="00EA4B63">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sz w:val="22"/>
                <w:szCs w:val="22"/>
                <w:lang w:val="en-CA"/>
              </w:rPr>
            </w:pPr>
            <w:r w:rsidRPr="009738CB">
              <w:rPr>
                <w:sz w:val="22"/>
                <w:szCs w:val="22"/>
                <w:lang w:val="en-CA"/>
              </w:rPr>
              <w:t>6.4</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sz w:val="22"/>
                <w:szCs w:val="22"/>
                <w:lang w:val="en-CA"/>
              </w:rPr>
            </w:pPr>
            <w:r w:rsidRPr="009738CB">
              <w:rPr>
                <w:sz w:val="22"/>
                <w:szCs w:val="22"/>
                <w:lang w:val="en-CA"/>
              </w:rPr>
              <w:t>Student selects a day and the times for that day as a preference, and generates the schedule for a given year.</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sz w:val="22"/>
                <w:szCs w:val="22"/>
                <w:lang w:val="en-CA"/>
              </w:rPr>
            </w:pPr>
            <w:r w:rsidRPr="009738CB">
              <w:rPr>
                <w:sz w:val="22"/>
                <w:szCs w:val="22"/>
                <w:lang w:val="en-CA"/>
              </w:rPr>
              <w:t xml:space="preserve">Only courses that match the time filter are shown, no result found if </w:t>
            </w:r>
            <w:r w:rsidRPr="009738CB">
              <w:rPr>
                <w:sz w:val="22"/>
                <w:szCs w:val="22"/>
                <w:lang w:val="en-CA"/>
              </w:rPr>
              <w:lastRenderedPageBreak/>
              <w:t>no classes match the time criteria.</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sz w:val="22"/>
                <w:szCs w:val="22"/>
                <w:lang w:val="en-CA"/>
              </w:rPr>
            </w:pPr>
            <w:r w:rsidRPr="009738CB">
              <w:rPr>
                <w:sz w:val="22"/>
                <w:szCs w:val="22"/>
                <w:lang w:val="en-CA"/>
              </w:rPr>
              <w:lastRenderedPageBreak/>
              <w:t xml:space="preserve">Only courses that match the time filter are shown, no result found if </w:t>
            </w:r>
            <w:r w:rsidRPr="009738CB">
              <w:rPr>
                <w:sz w:val="22"/>
                <w:szCs w:val="22"/>
                <w:lang w:val="en-CA"/>
              </w:rPr>
              <w:lastRenderedPageBreak/>
              <w:t>no classes match the time criteria.</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A4B63" w:rsidRPr="009738CB" w:rsidRDefault="00EA4B63" w:rsidP="0046493D">
            <w:pPr>
              <w:tabs>
                <w:tab w:val="left" w:pos="2835"/>
              </w:tabs>
              <w:rPr>
                <w:b/>
                <w:sz w:val="22"/>
                <w:szCs w:val="22"/>
                <w:lang w:val="en-CA"/>
              </w:rPr>
            </w:pPr>
            <w:r w:rsidRPr="009738CB">
              <w:rPr>
                <w:b/>
                <w:color w:val="538135" w:themeColor="accent6" w:themeShade="BF"/>
                <w:sz w:val="22"/>
                <w:szCs w:val="22"/>
                <w:lang w:val="en-CA"/>
              </w:rPr>
              <w:lastRenderedPageBreak/>
              <w:t>Pass</w:t>
            </w:r>
          </w:p>
        </w:tc>
      </w:tr>
      <w:tr w:rsidR="00EA4B63" w:rsidRPr="009738CB" w:rsidTr="00EA4B63">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sz w:val="22"/>
                <w:szCs w:val="22"/>
                <w:lang w:val="en-CA"/>
              </w:rPr>
            </w:pPr>
            <w:r w:rsidRPr="009738CB">
              <w:rPr>
                <w:sz w:val="22"/>
                <w:szCs w:val="22"/>
                <w:lang w:val="en-CA"/>
              </w:rPr>
              <w:t>6.5</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sz w:val="22"/>
                <w:szCs w:val="22"/>
                <w:lang w:val="en-CA"/>
              </w:rPr>
            </w:pPr>
            <w:r w:rsidRPr="009738CB">
              <w:rPr>
                <w:sz w:val="22"/>
                <w:szCs w:val="22"/>
                <w:lang w:val="en-CA"/>
              </w:rPr>
              <w:t>Student selects a set of time preferences, but no year and generates the schedule.</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sz w:val="22"/>
                <w:szCs w:val="22"/>
                <w:lang w:val="en-CA"/>
              </w:rPr>
            </w:pPr>
            <w:r w:rsidRPr="009738CB">
              <w:rPr>
                <w:sz w:val="22"/>
                <w:szCs w:val="22"/>
                <w:lang w:val="en-CA"/>
              </w:rPr>
              <w:t>No courses are displayed: ‘no result’.</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sz w:val="22"/>
                <w:szCs w:val="22"/>
                <w:lang w:val="en-CA"/>
              </w:rPr>
            </w:pPr>
            <w:r w:rsidRPr="009738CB">
              <w:rPr>
                <w:sz w:val="22"/>
                <w:szCs w:val="22"/>
                <w:lang w:val="en-CA"/>
              </w:rPr>
              <w:t>No courses are displayed: ‘no result’.</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b/>
                <w:sz w:val="22"/>
                <w:szCs w:val="22"/>
                <w:lang w:val="en-CA"/>
              </w:rPr>
            </w:pPr>
            <w:r w:rsidRPr="009738CB">
              <w:rPr>
                <w:b/>
                <w:color w:val="538135" w:themeColor="accent6" w:themeShade="BF"/>
                <w:sz w:val="22"/>
                <w:szCs w:val="22"/>
                <w:lang w:val="en-CA"/>
              </w:rPr>
              <w:t>Pass</w:t>
            </w:r>
          </w:p>
        </w:tc>
      </w:tr>
      <w:tr w:rsidR="00EA4B63" w:rsidRPr="009738CB" w:rsidTr="00EA4B63">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EA4B63" w:rsidRPr="009738CB" w:rsidRDefault="00EA4B63" w:rsidP="0046493D">
            <w:pPr>
              <w:tabs>
                <w:tab w:val="left" w:pos="2835"/>
              </w:tabs>
              <w:rPr>
                <w:sz w:val="22"/>
                <w:szCs w:val="22"/>
                <w:lang w:val="en-CA"/>
              </w:rPr>
            </w:pPr>
            <w:r w:rsidRPr="009738CB">
              <w:rPr>
                <w:sz w:val="22"/>
                <w:szCs w:val="22"/>
                <w:lang w:val="en-CA"/>
              </w:rPr>
              <w:t>6.6</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rsidR="00EA4B63" w:rsidRPr="009738CB" w:rsidRDefault="00EA4B63" w:rsidP="0046493D">
            <w:pPr>
              <w:tabs>
                <w:tab w:val="left" w:pos="2835"/>
              </w:tabs>
              <w:rPr>
                <w:sz w:val="22"/>
                <w:szCs w:val="22"/>
                <w:lang w:val="en-CA"/>
              </w:rPr>
            </w:pPr>
            <w:r w:rsidRPr="009738CB">
              <w:rPr>
                <w:sz w:val="22"/>
                <w:szCs w:val="22"/>
                <w:lang w:val="en-CA"/>
              </w:rPr>
              <w:t>Student clicks ‘generate schedule button’ with a set of time preferences and for given years, and clicks ‘validate schedule’ without choosing any tutorial and laboratory sections.</w:t>
            </w:r>
          </w:p>
        </w:tc>
        <w:tc>
          <w:tcPr>
            <w:tcW w:w="1870"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EA4B63" w:rsidRPr="009738CB" w:rsidRDefault="00EA4B63" w:rsidP="0046493D">
            <w:pPr>
              <w:tabs>
                <w:tab w:val="left" w:pos="2835"/>
              </w:tabs>
              <w:rPr>
                <w:sz w:val="22"/>
                <w:szCs w:val="22"/>
                <w:lang w:val="en-CA"/>
              </w:rPr>
            </w:pPr>
            <w:r w:rsidRPr="009738CB">
              <w:rPr>
                <w:sz w:val="22"/>
                <w:szCs w:val="22"/>
                <w:lang w:val="en-CA"/>
              </w:rPr>
              <w:t>Error message indicating to select tutorial and laboratory section pops up.</w:t>
            </w:r>
          </w:p>
        </w:tc>
        <w:tc>
          <w:tcPr>
            <w:tcW w:w="1870"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EA4B63" w:rsidRPr="009738CB" w:rsidRDefault="00EA4B63" w:rsidP="0046493D">
            <w:pPr>
              <w:tabs>
                <w:tab w:val="left" w:pos="2835"/>
              </w:tabs>
              <w:rPr>
                <w:sz w:val="22"/>
                <w:szCs w:val="22"/>
                <w:lang w:val="en-CA"/>
              </w:rPr>
            </w:pPr>
            <w:r w:rsidRPr="009738CB">
              <w:rPr>
                <w:sz w:val="22"/>
                <w:szCs w:val="22"/>
                <w:lang w:val="en-CA"/>
              </w:rPr>
              <w:t>Empty error message pops up:</w:t>
            </w:r>
          </w:p>
          <w:p w:rsidR="00EA4B63" w:rsidRPr="009738CB" w:rsidRDefault="00EA4B63" w:rsidP="0046493D">
            <w:pPr>
              <w:tabs>
                <w:tab w:val="left" w:pos="2835"/>
              </w:tabs>
              <w:rPr>
                <w:sz w:val="22"/>
                <w:szCs w:val="22"/>
                <w:lang w:val="en-CA"/>
              </w:rPr>
            </w:pPr>
            <w:r w:rsidRPr="009738CB">
              <w:rPr>
                <w:sz w:val="22"/>
                <w:szCs w:val="22"/>
              </w:rPr>
              <w:t>[]</w:t>
            </w:r>
          </w:p>
        </w:tc>
        <w:tc>
          <w:tcPr>
            <w:tcW w:w="1870"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EA4B63" w:rsidRPr="009738CB" w:rsidRDefault="00EA4B63" w:rsidP="0046493D">
            <w:pPr>
              <w:tabs>
                <w:tab w:val="left" w:pos="2835"/>
              </w:tabs>
              <w:rPr>
                <w:sz w:val="22"/>
                <w:szCs w:val="22"/>
                <w:lang w:val="en-CA"/>
              </w:rPr>
            </w:pPr>
            <w:r w:rsidRPr="009738CB">
              <w:rPr>
                <w:color w:val="FF0000"/>
                <w:sz w:val="22"/>
                <w:szCs w:val="22"/>
                <w:lang w:val="en-CA"/>
              </w:rPr>
              <w:t>Fail</w:t>
            </w:r>
          </w:p>
        </w:tc>
      </w:tr>
      <w:tr w:rsidR="00EA4B63" w:rsidRPr="009738CB" w:rsidTr="00EA4B63">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sz w:val="22"/>
                <w:szCs w:val="22"/>
                <w:lang w:val="en-CA"/>
              </w:rPr>
            </w:pPr>
            <w:r w:rsidRPr="009738CB">
              <w:rPr>
                <w:sz w:val="22"/>
                <w:szCs w:val="22"/>
                <w:lang w:val="en-CA"/>
              </w:rPr>
              <w:t>6.7</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sz w:val="22"/>
                <w:szCs w:val="22"/>
                <w:lang w:val="en-CA"/>
              </w:rPr>
            </w:pPr>
            <w:r w:rsidRPr="009738CB">
              <w:rPr>
                <w:sz w:val="22"/>
                <w:szCs w:val="22"/>
                <w:lang w:val="en-CA"/>
              </w:rPr>
              <w:t>Student choose a day, a set time preferences with the end time before the start time.</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sz w:val="22"/>
                <w:szCs w:val="22"/>
                <w:lang w:val="en-CA"/>
              </w:rPr>
            </w:pPr>
            <w:r w:rsidRPr="009738CB">
              <w:rPr>
                <w:sz w:val="22"/>
                <w:szCs w:val="22"/>
                <w:lang w:val="en-CA"/>
              </w:rPr>
              <w:t>No courses are displayed: ‘no result’</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sz w:val="22"/>
                <w:szCs w:val="22"/>
                <w:lang w:val="en-CA"/>
              </w:rPr>
            </w:pPr>
            <w:r w:rsidRPr="009738CB">
              <w:rPr>
                <w:sz w:val="22"/>
                <w:szCs w:val="22"/>
                <w:lang w:val="en-CA"/>
              </w:rPr>
              <w:t>No courses are displayed: ‘no result’</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EA4B63" w:rsidRPr="009738CB" w:rsidRDefault="00EA4B63" w:rsidP="0046493D">
            <w:pPr>
              <w:tabs>
                <w:tab w:val="left" w:pos="2835"/>
              </w:tabs>
              <w:rPr>
                <w:b/>
                <w:sz w:val="22"/>
                <w:szCs w:val="22"/>
                <w:lang w:val="en-CA"/>
              </w:rPr>
            </w:pPr>
            <w:r w:rsidRPr="009738CB">
              <w:rPr>
                <w:b/>
                <w:color w:val="538135" w:themeColor="accent6" w:themeShade="BF"/>
                <w:sz w:val="22"/>
                <w:szCs w:val="22"/>
                <w:lang w:val="en-CA"/>
              </w:rPr>
              <w:t>Pass</w:t>
            </w:r>
          </w:p>
        </w:tc>
      </w:tr>
    </w:tbl>
    <w:p w:rsidR="00EA4B63" w:rsidRDefault="00EA4B63" w:rsidP="0046493D">
      <w:pPr>
        <w:tabs>
          <w:tab w:val="left" w:pos="2835"/>
        </w:tabs>
        <w:rPr>
          <w:lang w:val="en-CA"/>
        </w:rPr>
      </w:pPr>
    </w:p>
    <w:p w:rsidR="009738CB" w:rsidRPr="009738CB" w:rsidRDefault="009738CB" w:rsidP="0046493D">
      <w:pPr>
        <w:tabs>
          <w:tab w:val="left" w:pos="2835"/>
        </w:tabs>
        <w:rPr>
          <w:lang w:val="en-CA"/>
        </w:rPr>
      </w:pPr>
    </w:p>
    <w:p w:rsidR="00D30767" w:rsidRPr="009738CB" w:rsidRDefault="00D30767" w:rsidP="007D6B48">
      <w:pPr>
        <w:pStyle w:val="numberedsubsubsub"/>
      </w:pPr>
      <w:bookmarkStart w:id="297" w:name="_Toc447569650"/>
      <w:r w:rsidRPr="009738CB">
        <w:t>View Saved Schedules</w:t>
      </w:r>
      <w:bookmarkEnd w:id="297"/>
      <w:r w:rsidRPr="009738CB">
        <w:t xml:space="preserve"> </w:t>
      </w:r>
    </w:p>
    <w:p w:rsidR="00D30767" w:rsidRPr="009738CB" w:rsidRDefault="00D30767"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D30767" w:rsidRPr="009738CB" w:rsidTr="004B5F60">
        <w:trPr>
          <w:trHeight w:val="336"/>
        </w:trPr>
        <w:tc>
          <w:tcPr>
            <w:tcW w:w="1870" w:type="dxa"/>
            <w:gridSpan w:val="2"/>
            <w:shd w:val="clear" w:color="auto" w:fill="1F4E79" w:themeFill="accent1" w:themeFillShade="80"/>
          </w:tcPr>
          <w:p w:rsidR="00D30767" w:rsidRPr="009738CB" w:rsidRDefault="00D30767" w:rsidP="004B5F60">
            <w:pPr>
              <w:rPr>
                <w:b/>
                <w:color w:val="FFFFFF" w:themeColor="background1"/>
                <w:sz w:val="22"/>
                <w:szCs w:val="22"/>
                <w:lang w:val="en-CA"/>
              </w:rPr>
            </w:pPr>
            <w:r w:rsidRPr="009738CB">
              <w:rPr>
                <w:b/>
                <w:color w:val="FFFFFF" w:themeColor="background1"/>
                <w:sz w:val="22"/>
                <w:szCs w:val="22"/>
                <w:lang w:val="en-CA"/>
              </w:rPr>
              <w:t>UC7</w:t>
            </w:r>
          </w:p>
        </w:tc>
        <w:tc>
          <w:tcPr>
            <w:tcW w:w="7480" w:type="dxa"/>
            <w:gridSpan w:val="4"/>
            <w:shd w:val="clear" w:color="auto" w:fill="1F4E79" w:themeFill="accent1" w:themeFillShade="80"/>
          </w:tcPr>
          <w:p w:rsidR="00D30767" w:rsidRPr="009738CB" w:rsidRDefault="00D30767" w:rsidP="004B5F60">
            <w:pPr>
              <w:rPr>
                <w:b/>
                <w:color w:val="FFFFFF" w:themeColor="background1"/>
                <w:sz w:val="22"/>
                <w:szCs w:val="22"/>
                <w:lang w:val="en-CA"/>
              </w:rPr>
            </w:pPr>
            <w:r w:rsidRPr="009738CB">
              <w:rPr>
                <w:b/>
                <w:color w:val="FFFFFF" w:themeColor="background1"/>
                <w:sz w:val="22"/>
                <w:szCs w:val="22"/>
                <w:lang w:val="en-CA"/>
              </w:rPr>
              <w:t>View Saved Schedules</w:t>
            </w:r>
          </w:p>
        </w:tc>
      </w:tr>
      <w:tr w:rsidR="00D30767" w:rsidRPr="009738CB" w:rsidTr="004B5F60">
        <w:tc>
          <w:tcPr>
            <w:tcW w:w="1271" w:type="dxa"/>
            <w:shd w:val="clear" w:color="auto" w:fill="9CC2E5" w:themeFill="accent1" w:themeFillTint="99"/>
          </w:tcPr>
          <w:p w:rsidR="00D30767" w:rsidRPr="009738CB" w:rsidRDefault="00D30767" w:rsidP="004B5F60">
            <w:pPr>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D30767" w:rsidRPr="009738CB" w:rsidRDefault="00D30767" w:rsidP="004B5F60">
            <w:pPr>
              <w:rPr>
                <w:sz w:val="22"/>
                <w:szCs w:val="22"/>
                <w:lang w:val="en-CA"/>
              </w:rPr>
            </w:pPr>
            <w:r w:rsidRPr="009738CB">
              <w:rPr>
                <w:sz w:val="22"/>
                <w:szCs w:val="22"/>
                <w:lang w:val="en-CA"/>
              </w:rPr>
              <w:t>Description</w:t>
            </w:r>
          </w:p>
        </w:tc>
        <w:tc>
          <w:tcPr>
            <w:tcW w:w="1870" w:type="dxa"/>
            <w:shd w:val="clear" w:color="auto" w:fill="9CC2E5" w:themeFill="accent1" w:themeFillTint="99"/>
          </w:tcPr>
          <w:p w:rsidR="00D30767" w:rsidRPr="009738CB" w:rsidRDefault="00D30767" w:rsidP="004B5F60">
            <w:pPr>
              <w:rPr>
                <w:sz w:val="22"/>
                <w:szCs w:val="22"/>
                <w:lang w:val="en-CA"/>
              </w:rPr>
            </w:pPr>
            <w:r w:rsidRPr="009738CB">
              <w:rPr>
                <w:sz w:val="22"/>
                <w:szCs w:val="22"/>
                <w:lang w:val="en-CA"/>
              </w:rPr>
              <w:t>Expected Output</w:t>
            </w:r>
          </w:p>
        </w:tc>
        <w:tc>
          <w:tcPr>
            <w:tcW w:w="1870" w:type="dxa"/>
            <w:shd w:val="clear" w:color="auto" w:fill="9CC2E5" w:themeFill="accent1" w:themeFillTint="99"/>
          </w:tcPr>
          <w:p w:rsidR="00D30767" w:rsidRPr="009738CB" w:rsidRDefault="00D30767" w:rsidP="004B5F60">
            <w:pPr>
              <w:rPr>
                <w:sz w:val="22"/>
                <w:szCs w:val="22"/>
                <w:lang w:val="en-CA"/>
              </w:rPr>
            </w:pPr>
            <w:r w:rsidRPr="009738CB">
              <w:rPr>
                <w:sz w:val="22"/>
                <w:szCs w:val="22"/>
                <w:lang w:val="en-CA"/>
              </w:rPr>
              <w:t>Actual Output</w:t>
            </w:r>
          </w:p>
        </w:tc>
        <w:tc>
          <w:tcPr>
            <w:tcW w:w="1870" w:type="dxa"/>
            <w:shd w:val="clear" w:color="auto" w:fill="9CC2E5" w:themeFill="accent1" w:themeFillTint="99"/>
          </w:tcPr>
          <w:p w:rsidR="00D30767" w:rsidRPr="009738CB" w:rsidRDefault="00D30767" w:rsidP="004B5F60">
            <w:pPr>
              <w:rPr>
                <w:sz w:val="22"/>
                <w:szCs w:val="22"/>
                <w:lang w:val="en-CA"/>
              </w:rPr>
            </w:pPr>
            <w:r w:rsidRPr="009738CB">
              <w:rPr>
                <w:sz w:val="22"/>
                <w:szCs w:val="22"/>
                <w:lang w:val="en-CA"/>
              </w:rPr>
              <w:t>Result</w:t>
            </w:r>
          </w:p>
        </w:tc>
      </w:tr>
      <w:tr w:rsidR="00D30767" w:rsidRPr="009738CB" w:rsidTr="004B5F60">
        <w:tc>
          <w:tcPr>
            <w:tcW w:w="1271" w:type="dxa"/>
          </w:tcPr>
          <w:p w:rsidR="00D30767" w:rsidRPr="009738CB" w:rsidRDefault="00D30767" w:rsidP="004B5F60">
            <w:pPr>
              <w:rPr>
                <w:sz w:val="22"/>
                <w:szCs w:val="22"/>
                <w:lang w:val="en-CA"/>
              </w:rPr>
            </w:pPr>
            <w:r w:rsidRPr="009738CB">
              <w:rPr>
                <w:sz w:val="22"/>
                <w:szCs w:val="22"/>
                <w:lang w:val="en-CA"/>
              </w:rPr>
              <w:t>7.1</w:t>
            </w:r>
          </w:p>
        </w:tc>
        <w:tc>
          <w:tcPr>
            <w:tcW w:w="2469" w:type="dxa"/>
            <w:gridSpan w:val="2"/>
          </w:tcPr>
          <w:p w:rsidR="00D30767" w:rsidRPr="009738CB" w:rsidRDefault="00D30767" w:rsidP="004B5F60">
            <w:pPr>
              <w:rPr>
                <w:sz w:val="22"/>
                <w:szCs w:val="22"/>
                <w:lang w:val="en-CA"/>
              </w:rPr>
            </w:pPr>
            <w:r w:rsidRPr="009738CB">
              <w:rPr>
                <w:sz w:val="22"/>
                <w:szCs w:val="22"/>
                <w:lang w:val="en-CA"/>
              </w:rPr>
              <w:t>Student chooses to view saved schedules</w:t>
            </w:r>
          </w:p>
        </w:tc>
        <w:tc>
          <w:tcPr>
            <w:tcW w:w="1870" w:type="dxa"/>
          </w:tcPr>
          <w:p w:rsidR="00D30767" w:rsidRPr="009738CB" w:rsidRDefault="00D30767" w:rsidP="004B5F60">
            <w:pPr>
              <w:rPr>
                <w:sz w:val="22"/>
                <w:szCs w:val="22"/>
                <w:lang w:val="en-CA"/>
              </w:rPr>
            </w:pPr>
            <w:r w:rsidRPr="009738CB">
              <w:rPr>
                <w:sz w:val="22"/>
                <w:szCs w:val="22"/>
                <w:lang w:val="en-CA"/>
              </w:rPr>
              <w:t>List of saved schedules is displayed</w:t>
            </w:r>
          </w:p>
        </w:tc>
        <w:tc>
          <w:tcPr>
            <w:tcW w:w="1870" w:type="dxa"/>
          </w:tcPr>
          <w:p w:rsidR="00D30767" w:rsidRPr="009738CB" w:rsidRDefault="00D30767" w:rsidP="004B5F60">
            <w:pPr>
              <w:rPr>
                <w:sz w:val="22"/>
                <w:szCs w:val="22"/>
                <w:lang w:val="en-CA"/>
              </w:rPr>
            </w:pPr>
            <w:r w:rsidRPr="009738CB">
              <w:rPr>
                <w:sz w:val="22"/>
                <w:szCs w:val="22"/>
                <w:lang w:val="en-CA"/>
              </w:rPr>
              <w:t>List of saved schedules is displayed</w:t>
            </w:r>
          </w:p>
        </w:tc>
        <w:tc>
          <w:tcPr>
            <w:tcW w:w="1870" w:type="dxa"/>
          </w:tcPr>
          <w:p w:rsidR="00D30767" w:rsidRPr="009738CB" w:rsidRDefault="00D30767" w:rsidP="004B5F60">
            <w:pPr>
              <w:rPr>
                <w:b/>
                <w:sz w:val="22"/>
                <w:szCs w:val="22"/>
                <w:lang w:val="en-CA"/>
              </w:rPr>
            </w:pPr>
            <w:r w:rsidRPr="009738CB">
              <w:rPr>
                <w:b/>
                <w:color w:val="385623" w:themeColor="accent6" w:themeShade="80"/>
                <w:sz w:val="22"/>
                <w:szCs w:val="22"/>
                <w:lang w:val="en-CA"/>
              </w:rPr>
              <w:t>Pass</w:t>
            </w:r>
          </w:p>
        </w:tc>
      </w:tr>
      <w:tr w:rsidR="00D30767" w:rsidRPr="009738CB" w:rsidTr="00D30767">
        <w:tc>
          <w:tcPr>
            <w:tcW w:w="1271" w:type="dxa"/>
            <w:shd w:val="clear" w:color="auto" w:fill="DEEAF6" w:themeFill="accent1" w:themeFillTint="33"/>
          </w:tcPr>
          <w:p w:rsidR="00D30767" w:rsidRPr="009738CB" w:rsidRDefault="00D30767" w:rsidP="004B5F60">
            <w:pPr>
              <w:rPr>
                <w:sz w:val="22"/>
                <w:szCs w:val="22"/>
                <w:lang w:val="en-CA"/>
              </w:rPr>
            </w:pPr>
            <w:r w:rsidRPr="009738CB">
              <w:rPr>
                <w:sz w:val="22"/>
                <w:szCs w:val="22"/>
                <w:lang w:val="en-CA"/>
              </w:rPr>
              <w:t>11.2</w:t>
            </w:r>
          </w:p>
        </w:tc>
        <w:tc>
          <w:tcPr>
            <w:tcW w:w="2469" w:type="dxa"/>
            <w:gridSpan w:val="2"/>
            <w:shd w:val="clear" w:color="auto" w:fill="DEEAF6" w:themeFill="accent1" w:themeFillTint="33"/>
          </w:tcPr>
          <w:p w:rsidR="00D30767" w:rsidRPr="009738CB" w:rsidRDefault="00D30767" w:rsidP="004B5F60">
            <w:pPr>
              <w:rPr>
                <w:sz w:val="22"/>
                <w:szCs w:val="22"/>
                <w:lang w:val="en-CA"/>
              </w:rPr>
            </w:pPr>
            <w:r w:rsidRPr="009738CB">
              <w:rPr>
                <w:sz w:val="22"/>
                <w:szCs w:val="22"/>
                <w:lang w:val="en-CA"/>
              </w:rPr>
              <w:t>Student chooses to view a specific saved schedule</w:t>
            </w:r>
          </w:p>
        </w:tc>
        <w:tc>
          <w:tcPr>
            <w:tcW w:w="1870" w:type="dxa"/>
            <w:shd w:val="clear" w:color="auto" w:fill="DEEAF6" w:themeFill="accent1" w:themeFillTint="33"/>
          </w:tcPr>
          <w:p w:rsidR="00D30767" w:rsidRPr="009738CB" w:rsidRDefault="00D30767" w:rsidP="004B5F60">
            <w:pPr>
              <w:rPr>
                <w:sz w:val="22"/>
                <w:szCs w:val="22"/>
                <w:lang w:val="en-CA"/>
              </w:rPr>
            </w:pPr>
            <w:r w:rsidRPr="009738CB">
              <w:rPr>
                <w:sz w:val="22"/>
                <w:szCs w:val="22"/>
                <w:lang w:val="en-CA"/>
              </w:rPr>
              <w:t>Saved schedule is displayed</w:t>
            </w:r>
          </w:p>
        </w:tc>
        <w:tc>
          <w:tcPr>
            <w:tcW w:w="1870" w:type="dxa"/>
            <w:shd w:val="clear" w:color="auto" w:fill="DEEAF6" w:themeFill="accent1" w:themeFillTint="33"/>
          </w:tcPr>
          <w:p w:rsidR="00D30767" w:rsidRPr="009738CB" w:rsidRDefault="00D30767" w:rsidP="004B5F60">
            <w:pPr>
              <w:ind w:left="60"/>
              <w:rPr>
                <w:sz w:val="22"/>
                <w:szCs w:val="22"/>
                <w:lang w:val="en-CA"/>
              </w:rPr>
            </w:pPr>
            <w:r w:rsidRPr="009738CB">
              <w:rPr>
                <w:sz w:val="22"/>
                <w:szCs w:val="22"/>
                <w:lang w:val="en-CA"/>
              </w:rPr>
              <w:t>Saved schedule is displayed</w:t>
            </w:r>
          </w:p>
        </w:tc>
        <w:tc>
          <w:tcPr>
            <w:tcW w:w="1870" w:type="dxa"/>
            <w:shd w:val="clear" w:color="auto" w:fill="DEEAF6" w:themeFill="accent1" w:themeFillTint="33"/>
          </w:tcPr>
          <w:p w:rsidR="00D30767" w:rsidRPr="009738CB" w:rsidRDefault="00D30767" w:rsidP="004B5F60">
            <w:pPr>
              <w:rPr>
                <w:b/>
                <w:color w:val="FF0000"/>
                <w:sz w:val="22"/>
                <w:szCs w:val="22"/>
                <w:lang w:val="en-CA"/>
              </w:rPr>
            </w:pPr>
            <w:r w:rsidRPr="009738CB">
              <w:rPr>
                <w:color w:val="FF0000"/>
                <w:sz w:val="22"/>
                <w:szCs w:val="22"/>
                <w:lang w:val="en-CA"/>
              </w:rPr>
              <w:t xml:space="preserve"> </w:t>
            </w:r>
            <w:r w:rsidRPr="009738CB">
              <w:rPr>
                <w:b/>
                <w:color w:val="385623" w:themeColor="accent6" w:themeShade="80"/>
                <w:sz w:val="22"/>
                <w:szCs w:val="22"/>
                <w:lang w:val="en-CA"/>
              </w:rPr>
              <w:t>Pass</w:t>
            </w:r>
          </w:p>
          <w:p w:rsidR="00D30767" w:rsidRPr="009738CB" w:rsidRDefault="00D30767" w:rsidP="004B5F60">
            <w:pPr>
              <w:rPr>
                <w:sz w:val="22"/>
                <w:szCs w:val="22"/>
                <w:lang w:val="en-CA"/>
              </w:rPr>
            </w:pPr>
          </w:p>
        </w:tc>
      </w:tr>
      <w:tr w:rsidR="00D30767" w:rsidRPr="009738CB" w:rsidTr="004B5F60">
        <w:tc>
          <w:tcPr>
            <w:tcW w:w="1271" w:type="dxa"/>
          </w:tcPr>
          <w:p w:rsidR="00D30767" w:rsidRPr="009738CB" w:rsidRDefault="00D30767" w:rsidP="004B5F60">
            <w:pPr>
              <w:rPr>
                <w:sz w:val="22"/>
                <w:szCs w:val="22"/>
                <w:lang w:val="en-CA"/>
              </w:rPr>
            </w:pPr>
            <w:r w:rsidRPr="009738CB">
              <w:rPr>
                <w:sz w:val="22"/>
                <w:szCs w:val="22"/>
                <w:lang w:val="en-CA"/>
              </w:rPr>
              <w:t xml:space="preserve">14.3 </w:t>
            </w:r>
          </w:p>
        </w:tc>
        <w:tc>
          <w:tcPr>
            <w:tcW w:w="2469" w:type="dxa"/>
            <w:gridSpan w:val="2"/>
          </w:tcPr>
          <w:p w:rsidR="00D30767" w:rsidRPr="009738CB" w:rsidRDefault="00D30767" w:rsidP="004B5F60">
            <w:pPr>
              <w:rPr>
                <w:sz w:val="22"/>
                <w:szCs w:val="22"/>
                <w:lang w:val="en-CA"/>
              </w:rPr>
            </w:pPr>
            <w:r w:rsidRPr="009738CB">
              <w:rPr>
                <w:sz w:val="22"/>
                <w:szCs w:val="22"/>
                <w:lang w:val="en-CA"/>
              </w:rPr>
              <w:t>Student chooses to delete a saved schedule</w:t>
            </w:r>
          </w:p>
        </w:tc>
        <w:tc>
          <w:tcPr>
            <w:tcW w:w="1870" w:type="dxa"/>
          </w:tcPr>
          <w:p w:rsidR="00D30767" w:rsidRPr="009738CB" w:rsidRDefault="00D30767" w:rsidP="004B5F60">
            <w:pPr>
              <w:rPr>
                <w:sz w:val="22"/>
                <w:szCs w:val="22"/>
                <w:lang w:val="en-CA"/>
              </w:rPr>
            </w:pPr>
            <w:r w:rsidRPr="009738CB">
              <w:rPr>
                <w:sz w:val="22"/>
                <w:szCs w:val="22"/>
                <w:lang w:val="en-CA"/>
              </w:rPr>
              <w:t>A prompt to confirm deletion is given, then after confirmation the saved schedule is removed</w:t>
            </w:r>
          </w:p>
        </w:tc>
        <w:tc>
          <w:tcPr>
            <w:tcW w:w="1870" w:type="dxa"/>
          </w:tcPr>
          <w:p w:rsidR="00D30767" w:rsidRPr="009738CB" w:rsidRDefault="00D30767" w:rsidP="004B5F60">
            <w:pPr>
              <w:ind w:left="60"/>
              <w:rPr>
                <w:sz w:val="22"/>
                <w:szCs w:val="22"/>
                <w:lang w:val="en-CA"/>
              </w:rPr>
            </w:pPr>
            <w:r w:rsidRPr="009738CB">
              <w:rPr>
                <w:sz w:val="22"/>
                <w:szCs w:val="22"/>
                <w:lang w:val="en-CA"/>
              </w:rPr>
              <w:t xml:space="preserve">A prompt to confirm deletion is given, then after confirmation the saved schedule is removed </w:t>
            </w:r>
          </w:p>
          <w:p w:rsidR="00D30767" w:rsidRPr="009738CB" w:rsidRDefault="00D30767" w:rsidP="004B5F60">
            <w:pPr>
              <w:ind w:left="60"/>
              <w:rPr>
                <w:sz w:val="22"/>
                <w:szCs w:val="22"/>
                <w:u w:val="single"/>
                <w:lang w:val="en-CA"/>
              </w:rPr>
            </w:pPr>
          </w:p>
        </w:tc>
        <w:tc>
          <w:tcPr>
            <w:tcW w:w="1870" w:type="dxa"/>
          </w:tcPr>
          <w:p w:rsidR="00D30767" w:rsidRPr="009738CB" w:rsidRDefault="00D30767" w:rsidP="004B5F60">
            <w:pPr>
              <w:rPr>
                <w:b/>
                <w:sz w:val="22"/>
                <w:szCs w:val="22"/>
                <w:lang w:val="en-CA"/>
              </w:rPr>
            </w:pPr>
            <w:r w:rsidRPr="009738CB">
              <w:rPr>
                <w:b/>
                <w:color w:val="385623" w:themeColor="accent6" w:themeShade="80"/>
                <w:sz w:val="22"/>
                <w:szCs w:val="22"/>
                <w:lang w:val="en-CA"/>
              </w:rPr>
              <w:t>Pass</w:t>
            </w:r>
          </w:p>
        </w:tc>
      </w:tr>
    </w:tbl>
    <w:p w:rsidR="00064ED1" w:rsidRPr="009738CB" w:rsidRDefault="00064ED1" w:rsidP="007D6B48">
      <w:pPr>
        <w:pStyle w:val="numberedsubsubsub"/>
      </w:pPr>
      <w:bookmarkStart w:id="298" w:name="_Toc447569651"/>
      <w:r w:rsidRPr="009738CB">
        <w:t>View Academic Record</w:t>
      </w:r>
      <w:bookmarkEnd w:id="298"/>
      <w:r w:rsidRPr="009738CB">
        <w:t xml:space="preserve"> </w:t>
      </w:r>
    </w:p>
    <w:p w:rsidR="00064ED1" w:rsidRPr="009738CB" w:rsidRDefault="00064ED1"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064ED1" w:rsidRPr="009738CB" w:rsidTr="00613315">
        <w:trPr>
          <w:trHeight w:val="336"/>
        </w:trPr>
        <w:tc>
          <w:tcPr>
            <w:tcW w:w="1870" w:type="dxa"/>
            <w:gridSpan w:val="2"/>
            <w:shd w:val="clear" w:color="auto" w:fill="1F4E79" w:themeFill="accent1" w:themeFillShade="80"/>
          </w:tcPr>
          <w:p w:rsidR="00064ED1" w:rsidRPr="009738CB" w:rsidRDefault="00064ED1" w:rsidP="0046493D">
            <w:pPr>
              <w:tabs>
                <w:tab w:val="left" w:pos="2835"/>
              </w:tabs>
              <w:rPr>
                <w:b/>
                <w:color w:val="FFFFFF" w:themeColor="background1"/>
                <w:sz w:val="22"/>
                <w:szCs w:val="22"/>
                <w:lang w:val="en-CA"/>
              </w:rPr>
            </w:pPr>
            <w:r w:rsidRPr="009738CB">
              <w:rPr>
                <w:b/>
                <w:color w:val="FFFFFF" w:themeColor="background1"/>
                <w:sz w:val="22"/>
                <w:szCs w:val="22"/>
                <w:lang w:val="en-CA"/>
              </w:rPr>
              <w:t>UC8</w:t>
            </w:r>
          </w:p>
        </w:tc>
        <w:tc>
          <w:tcPr>
            <w:tcW w:w="7480" w:type="dxa"/>
            <w:gridSpan w:val="4"/>
            <w:shd w:val="clear" w:color="auto" w:fill="1F4E79" w:themeFill="accent1" w:themeFillShade="80"/>
          </w:tcPr>
          <w:p w:rsidR="00064ED1" w:rsidRPr="009738CB" w:rsidRDefault="00064ED1" w:rsidP="0046493D">
            <w:pPr>
              <w:tabs>
                <w:tab w:val="left" w:pos="2835"/>
              </w:tabs>
              <w:rPr>
                <w:b/>
                <w:color w:val="FFFFFF" w:themeColor="background1"/>
                <w:sz w:val="22"/>
                <w:szCs w:val="22"/>
                <w:lang w:val="en-CA"/>
              </w:rPr>
            </w:pPr>
            <w:r w:rsidRPr="009738CB">
              <w:rPr>
                <w:b/>
                <w:color w:val="FFFFFF" w:themeColor="background1"/>
                <w:sz w:val="22"/>
                <w:szCs w:val="22"/>
                <w:lang w:val="en-CA"/>
              </w:rPr>
              <w:t xml:space="preserve">View Academic Record </w:t>
            </w:r>
          </w:p>
        </w:tc>
      </w:tr>
      <w:tr w:rsidR="00064ED1" w:rsidRPr="009738CB" w:rsidTr="00613315">
        <w:tc>
          <w:tcPr>
            <w:tcW w:w="1271"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Result</w:t>
            </w:r>
          </w:p>
        </w:tc>
      </w:tr>
      <w:tr w:rsidR="00064ED1" w:rsidRPr="009738CB" w:rsidTr="00613315">
        <w:tc>
          <w:tcPr>
            <w:tcW w:w="1271" w:type="dxa"/>
          </w:tcPr>
          <w:p w:rsidR="00064ED1" w:rsidRPr="009738CB" w:rsidRDefault="00064ED1" w:rsidP="0046493D">
            <w:pPr>
              <w:tabs>
                <w:tab w:val="left" w:pos="2835"/>
              </w:tabs>
              <w:rPr>
                <w:sz w:val="22"/>
                <w:szCs w:val="22"/>
                <w:lang w:val="en-CA"/>
              </w:rPr>
            </w:pPr>
            <w:r w:rsidRPr="009738CB">
              <w:rPr>
                <w:sz w:val="22"/>
                <w:szCs w:val="22"/>
                <w:lang w:val="en-CA"/>
              </w:rPr>
              <w:t>8.1</w:t>
            </w:r>
          </w:p>
        </w:tc>
        <w:tc>
          <w:tcPr>
            <w:tcW w:w="2469" w:type="dxa"/>
            <w:gridSpan w:val="2"/>
          </w:tcPr>
          <w:p w:rsidR="00064ED1" w:rsidRPr="009738CB" w:rsidRDefault="00064ED1" w:rsidP="0046493D">
            <w:pPr>
              <w:tabs>
                <w:tab w:val="left" w:pos="2835"/>
              </w:tabs>
              <w:rPr>
                <w:sz w:val="22"/>
                <w:szCs w:val="22"/>
                <w:lang w:val="en-CA"/>
              </w:rPr>
            </w:pPr>
            <w:r w:rsidRPr="009738CB">
              <w:rPr>
                <w:sz w:val="22"/>
                <w:szCs w:val="22"/>
                <w:lang w:val="en-CA"/>
              </w:rPr>
              <w:t>Student requests to view Academic Record</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t xml:space="preserve">Page with a record of classes passed </w:t>
            </w:r>
            <w:r w:rsidRPr="009738CB">
              <w:rPr>
                <w:sz w:val="22"/>
                <w:szCs w:val="22"/>
                <w:lang w:val="en-CA"/>
              </w:rPr>
              <w:lastRenderedPageBreak/>
              <w:t xml:space="preserve">and the student’s </w:t>
            </w:r>
            <w:proofErr w:type="spellStart"/>
            <w:r w:rsidRPr="009738CB">
              <w:rPr>
                <w:sz w:val="22"/>
                <w:szCs w:val="22"/>
                <w:lang w:val="en-CA"/>
              </w:rPr>
              <w:t>gpa</w:t>
            </w:r>
            <w:proofErr w:type="spellEnd"/>
            <w:r w:rsidRPr="009738CB">
              <w:rPr>
                <w:sz w:val="22"/>
                <w:szCs w:val="22"/>
                <w:lang w:val="en-CA"/>
              </w:rPr>
              <w:t xml:space="preserve"> is displayed</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lastRenderedPageBreak/>
              <w:t xml:space="preserve">Page with a record of classes is displayed, but no </w:t>
            </w:r>
            <w:r w:rsidRPr="009738CB">
              <w:rPr>
                <w:sz w:val="22"/>
                <w:szCs w:val="22"/>
                <w:lang w:val="en-CA"/>
              </w:rPr>
              <w:lastRenderedPageBreak/>
              <w:t xml:space="preserve">classes on the record </w:t>
            </w:r>
          </w:p>
        </w:tc>
        <w:tc>
          <w:tcPr>
            <w:tcW w:w="1870" w:type="dxa"/>
          </w:tcPr>
          <w:p w:rsidR="00064ED1" w:rsidRPr="009738CB" w:rsidRDefault="00064ED1" w:rsidP="0046493D">
            <w:pPr>
              <w:tabs>
                <w:tab w:val="left" w:pos="2835"/>
              </w:tabs>
              <w:rPr>
                <w:sz w:val="22"/>
                <w:szCs w:val="22"/>
                <w:lang w:val="en-CA"/>
              </w:rPr>
            </w:pPr>
            <w:r w:rsidRPr="009738CB">
              <w:rPr>
                <w:b/>
                <w:color w:val="538135" w:themeColor="accent6" w:themeShade="BF"/>
                <w:sz w:val="22"/>
                <w:szCs w:val="22"/>
                <w:lang w:val="en-CA"/>
              </w:rPr>
              <w:lastRenderedPageBreak/>
              <w:t>Pass</w:t>
            </w:r>
            <w:r w:rsidRPr="009738CB">
              <w:rPr>
                <w:color w:val="538135" w:themeColor="accent6" w:themeShade="BF"/>
                <w:sz w:val="22"/>
                <w:szCs w:val="22"/>
                <w:lang w:val="en-CA"/>
              </w:rPr>
              <w:t xml:space="preserve"> </w:t>
            </w:r>
            <w:r w:rsidRPr="009738CB">
              <w:rPr>
                <w:sz w:val="22"/>
                <w:szCs w:val="22"/>
                <w:lang w:val="en-CA"/>
              </w:rPr>
              <w:t>(</w:t>
            </w:r>
            <w:r w:rsidRPr="009738CB">
              <w:rPr>
                <w:color w:val="FF0000"/>
                <w:sz w:val="22"/>
                <w:szCs w:val="22"/>
                <w:lang w:val="en-CA"/>
              </w:rPr>
              <w:t>with errors when no classes completed</w:t>
            </w:r>
            <w:r w:rsidRPr="009738CB">
              <w:rPr>
                <w:sz w:val="22"/>
                <w:szCs w:val="22"/>
                <w:lang w:val="en-CA"/>
              </w:rPr>
              <w:t>)</w:t>
            </w:r>
          </w:p>
        </w:tc>
      </w:tr>
    </w:tbl>
    <w:p w:rsidR="00064ED1" w:rsidRDefault="00064ED1"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Pr="009738CB" w:rsidRDefault="009738CB" w:rsidP="0046493D">
      <w:pPr>
        <w:tabs>
          <w:tab w:val="left" w:pos="2835"/>
        </w:tabs>
        <w:rPr>
          <w:lang w:val="en-CA"/>
        </w:rPr>
      </w:pPr>
    </w:p>
    <w:p w:rsidR="005B1387" w:rsidRPr="009738CB" w:rsidRDefault="005B1387" w:rsidP="007D6B48">
      <w:pPr>
        <w:pStyle w:val="numberedsubsubsub"/>
      </w:pPr>
      <w:bookmarkStart w:id="299" w:name="_Toc447569652"/>
      <w:r w:rsidRPr="009738CB">
        <w:t>Drop Course</w:t>
      </w:r>
      <w:bookmarkEnd w:id="299"/>
      <w:r w:rsidRPr="009738CB">
        <w:t xml:space="preserve"> </w:t>
      </w:r>
    </w:p>
    <w:p w:rsidR="005B1387" w:rsidRPr="009738CB" w:rsidRDefault="005B1387"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5B1387" w:rsidRPr="009738CB" w:rsidTr="00613315">
        <w:trPr>
          <w:trHeight w:val="336"/>
        </w:trPr>
        <w:tc>
          <w:tcPr>
            <w:tcW w:w="1870" w:type="dxa"/>
            <w:gridSpan w:val="2"/>
            <w:shd w:val="clear" w:color="auto" w:fill="1F4E79" w:themeFill="accent1" w:themeFillShade="80"/>
          </w:tcPr>
          <w:p w:rsidR="005B1387" w:rsidRPr="009738CB" w:rsidRDefault="005B1387" w:rsidP="0046493D">
            <w:pPr>
              <w:tabs>
                <w:tab w:val="left" w:pos="2835"/>
              </w:tabs>
              <w:rPr>
                <w:b/>
                <w:color w:val="FFFFFF" w:themeColor="background1"/>
                <w:sz w:val="22"/>
                <w:szCs w:val="22"/>
                <w:lang w:val="en-CA"/>
              </w:rPr>
            </w:pPr>
            <w:r w:rsidRPr="009738CB">
              <w:rPr>
                <w:b/>
                <w:color w:val="FFFFFF" w:themeColor="background1"/>
                <w:sz w:val="22"/>
                <w:szCs w:val="22"/>
                <w:lang w:val="en-CA"/>
              </w:rPr>
              <w:t>UC9</w:t>
            </w:r>
          </w:p>
        </w:tc>
        <w:tc>
          <w:tcPr>
            <w:tcW w:w="7480" w:type="dxa"/>
            <w:gridSpan w:val="4"/>
            <w:shd w:val="clear" w:color="auto" w:fill="1F4E79" w:themeFill="accent1" w:themeFillShade="80"/>
          </w:tcPr>
          <w:p w:rsidR="005B1387" w:rsidRPr="009738CB" w:rsidRDefault="005B1387" w:rsidP="0046493D">
            <w:pPr>
              <w:tabs>
                <w:tab w:val="left" w:pos="2835"/>
              </w:tabs>
              <w:rPr>
                <w:b/>
                <w:color w:val="FFFFFF" w:themeColor="background1"/>
                <w:sz w:val="22"/>
                <w:szCs w:val="22"/>
                <w:lang w:val="en-CA"/>
              </w:rPr>
            </w:pPr>
            <w:r w:rsidRPr="009738CB">
              <w:rPr>
                <w:b/>
                <w:color w:val="FFFFFF" w:themeColor="background1"/>
                <w:sz w:val="22"/>
                <w:szCs w:val="22"/>
                <w:lang w:val="en-CA"/>
              </w:rPr>
              <w:t>Drop Course</w:t>
            </w:r>
          </w:p>
        </w:tc>
      </w:tr>
      <w:tr w:rsidR="005B1387" w:rsidRPr="009738CB" w:rsidTr="00613315">
        <w:tc>
          <w:tcPr>
            <w:tcW w:w="1271" w:type="dxa"/>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Result</w:t>
            </w:r>
          </w:p>
        </w:tc>
      </w:tr>
      <w:tr w:rsidR="005B1387" w:rsidRPr="009738CB" w:rsidTr="00613315">
        <w:tc>
          <w:tcPr>
            <w:tcW w:w="1271" w:type="dxa"/>
          </w:tcPr>
          <w:p w:rsidR="005B1387" w:rsidRPr="009738CB" w:rsidRDefault="005B1387" w:rsidP="0046493D">
            <w:pPr>
              <w:tabs>
                <w:tab w:val="left" w:pos="2835"/>
              </w:tabs>
              <w:rPr>
                <w:sz w:val="22"/>
                <w:szCs w:val="22"/>
                <w:lang w:val="en-CA"/>
              </w:rPr>
            </w:pPr>
            <w:r w:rsidRPr="009738CB">
              <w:rPr>
                <w:sz w:val="22"/>
                <w:szCs w:val="22"/>
                <w:lang w:val="en-CA"/>
              </w:rPr>
              <w:t>9.1</w:t>
            </w:r>
          </w:p>
        </w:tc>
        <w:tc>
          <w:tcPr>
            <w:tcW w:w="2469" w:type="dxa"/>
            <w:gridSpan w:val="2"/>
          </w:tcPr>
          <w:p w:rsidR="005B1387" w:rsidRPr="009738CB" w:rsidRDefault="005B1387" w:rsidP="0046493D">
            <w:pPr>
              <w:tabs>
                <w:tab w:val="left" w:pos="2835"/>
              </w:tabs>
              <w:rPr>
                <w:sz w:val="22"/>
                <w:szCs w:val="22"/>
                <w:lang w:val="en-CA"/>
              </w:rPr>
            </w:pPr>
            <w:r w:rsidRPr="009738CB">
              <w:rPr>
                <w:sz w:val="22"/>
                <w:szCs w:val="22"/>
                <w:lang w:val="en-CA"/>
              </w:rPr>
              <w:t>Student requests to drop a non-prerequisite course, and confirms the choice</w:t>
            </w:r>
          </w:p>
        </w:tc>
        <w:tc>
          <w:tcPr>
            <w:tcW w:w="1870" w:type="dxa"/>
          </w:tcPr>
          <w:p w:rsidR="005B1387" w:rsidRPr="009738CB" w:rsidRDefault="005B1387" w:rsidP="0046493D">
            <w:pPr>
              <w:tabs>
                <w:tab w:val="left" w:pos="2835"/>
              </w:tabs>
              <w:rPr>
                <w:sz w:val="22"/>
                <w:szCs w:val="22"/>
                <w:lang w:val="en-CA"/>
              </w:rPr>
            </w:pPr>
            <w:r w:rsidRPr="009738CB">
              <w:rPr>
                <w:sz w:val="22"/>
                <w:szCs w:val="22"/>
                <w:lang w:val="en-CA"/>
              </w:rPr>
              <w:t>Updated schedule is produced and displayed</w:t>
            </w:r>
          </w:p>
        </w:tc>
        <w:tc>
          <w:tcPr>
            <w:tcW w:w="1870" w:type="dxa"/>
          </w:tcPr>
          <w:p w:rsidR="005B1387" w:rsidRPr="009738CB" w:rsidRDefault="005B1387" w:rsidP="0046493D">
            <w:pPr>
              <w:tabs>
                <w:tab w:val="left" w:pos="2835"/>
              </w:tabs>
              <w:rPr>
                <w:sz w:val="22"/>
                <w:szCs w:val="22"/>
                <w:lang w:val="en-CA"/>
              </w:rPr>
            </w:pPr>
            <w:r w:rsidRPr="009738CB">
              <w:rPr>
                <w:sz w:val="22"/>
                <w:szCs w:val="22"/>
                <w:lang w:val="en-CA"/>
              </w:rPr>
              <w:t>Updated schedule is produced and displayed</w:t>
            </w:r>
          </w:p>
        </w:tc>
        <w:tc>
          <w:tcPr>
            <w:tcW w:w="1870" w:type="dxa"/>
          </w:tcPr>
          <w:p w:rsidR="005B1387" w:rsidRPr="009738CB" w:rsidRDefault="005B1387" w:rsidP="0046493D">
            <w:pPr>
              <w:tabs>
                <w:tab w:val="left" w:pos="2835"/>
              </w:tabs>
              <w:rPr>
                <w:b/>
                <w:sz w:val="22"/>
                <w:szCs w:val="22"/>
                <w:lang w:val="en-CA"/>
              </w:rPr>
            </w:pPr>
            <w:r w:rsidRPr="009738CB">
              <w:rPr>
                <w:b/>
                <w:color w:val="385623" w:themeColor="accent6" w:themeShade="80"/>
                <w:sz w:val="22"/>
                <w:szCs w:val="22"/>
                <w:lang w:val="en-CA"/>
              </w:rPr>
              <w:t>Pass</w:t>
            </w:r>
          </w:p>
        </w:tc>
      </w:tr>
      <w:tr w:rsidR="005B1387" w:rsidRPr="009738CB" w:rsidTr="00B51F55">
        <w:tc>
          <w:tcPr>
            <w:tcW w:w="1271" w:type="dxa"/>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9.2</w:t>
            </w:r>
          </w:p>
        </w:tc>
        <w:tc>
          <w:tcPr>
            <w:tcW w:w="2469" w:type="dxa"/>
            <w:gridSpan w:val="2"/>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Student requests to drop a non-prerequisite course, and cancels the confirmation dialog box</w:t>
            </w:r>
          </w:p>
        </w:tc>
        <w:tc>
          <w:tcPr>
            <w:tcW w:w="1870" w:type="dxa"/>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Same schedule is displayed</w:t>
            </w:r>
          </w:p>
        </w:tc>
        <w:tc>
          <w:tcPr>
            <w:tcW w:w="1870" w:type="dxa"/>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Same schedule is displayed</w:t>
            </w:r>
          </w:p>
        </w:tc>
        <w:tc>
          <w:tcPr>
            <w:tcW w:w="1870" w:type="dxa"/>
            <w:shd w:val="clear" w:color="auto" w:fill="DEEAF6" w:themeFill="accent1" w:themeFillTint="33"/>
          </w:tcPr>
          <w:p w:rsidR="005B1387" w:rsidRPr="009738CB" w:rsidRDefault="005B1387" w:rsidP="0046493D">
            <w:pPr>
              <w:tabs>
                <w:tab w:val="left" w:pos="2835"/>
              </w:tabs>
              <w:rPr>
                <w:b/>
                <w:color w:val="FF0000"/>
                <w:sz w:val="22"/>
                <w:szCs w:val="22"/>
                <w:lang w:val="en-CA"/>
              </w:rPr>
            </w:pPr>
            <w:r w:rsidRPr="009738CB">
              <w:rPr>
                <w:b/>
                <w:color w:val="385623" w:themeColor="accent6" w:themeShade="80"/>
                <w:sz w:val="22"/>
                <w:szCs w:val="22"/>
                <w:lang w:val="en-CA"/>
              </w:rPr>
              <w:t>Pass</w:t>
            </w:r>
          </w:p>
        </w:tc>
      </w:tr>
      <w:tr w:rsidR="005B1387" w:rsidRPr="009738CB" w:rsidTr="00613315">
        <w:tc>
          <w:tcPr>
            <w:tcW w:w="1271" w:type="dxa"/>
          </w:tcPr>
          <w:p w:rsidR="005B1387" w:rsidRPr="009738CB" w:rsidRDefault="005B1387" w:rsidP="0046493D">
            <w:pPr>
              <w:tabs>
                <w:tab w:val="left" w:pos="2835"/>
              </w:tabs>
              <w:rPr>
                <w:sz w:val="22"/>
                <w:szCs w:val="22"/>
                <w:lang w:val="en-CA"/>
              </w:rPr>
            </w:pPr>
            <w:r w:rsidRPr="009738CB">
              <w:rPr>
                <w:sz w:val="22"/>
                <w:szCs w:val="22"/>
                <w:lang w:val="en-CA"/>
              </w:rPr>
              <w:t xml:space="preserve">9.3 </w:t>
            </w:r>
          </w:p>
        </w:tc>
        <w:tc>
          <w:tcPr>
            <w:tcW w:w="2469" w:type="dxa"/>
            <w:gridSpan w:val="2"/>
          </w:tcPr>
          <w:p w:rsidR="005B1387" w:rsidRPr="009738CB" w:rsidRDefault="005B1387" w:rsidP="0046493D">
            <w:pPr>
              <w:tabs>
                <w:tab w:val="left" w:pos="2835"/>
              </w:tabs>
              <w:rPr>
                <w:sz w:val="22"/>
                <w:szCs w:val="22"/>
                <w:lang w:val="en-CA"/>
              </w:rPr>
            </w:pPr>
            <w:r w:rsidRPr="009738CB">
              <w:rPr>
                <w:sz w:val="22"/>
                <w:szCs w:val="22"/>
                <w:lang w:val="en-CA"/>
              </w:rPr>
              <w:t>Student requests to drop a course that is a prerequisite to another course saved later in the schedule, and confirms the choice</w:t>
            </w:r>
          </w:p>
        </w:tc>
        <w:tc>
          <w:tcPr>
            <w:tcW w:w="1870" w:type="dxa"/>
          </w:tcPr>
          <w:p w:rsidR="005B1387" w:rsidRPr="009738CB" w:rsidRDefault="005B1387" w:rsidP="0046493D">
            <w:pPr>
              <w:tabs>
                <w:tab w:val="left" w:pos="2835"/>
              </w:tabs>
              <w:rPr>
                <w:sz w:val="22"/>
                <w:szCs w:val="22"/>
                <w:lang w:val="en-CA"/>
              </w:rPr>
            </w:pPr>
            <w:r w:rsidRPr="009738CB">
              <w:rPr>
                <w:sz w:val="22"/>
                <w:szCs w:val="22"/>
                <w:lang w:val="en-CA"/>
              </w:rPr>
              <w:t>Message indicating that that course could not be dropped due to it being a prerequisite for a later course that’s saved is displayed</w:t>
            </w:r>
          </w:p>
        </w:tc>
        <w:tc>
          <w:tcPr>
            <w:tcW w:w="1870" w:type="dxa"/>
          </w:tcPr>
          <w:p w:rsidR="005B1387" w:rsidRPr="009738CB" w:rsidRDefault="005B1387" w:rsidP="0046493D">
            <w:pPr>
              <w:tabs>
                <w:tab w:val="left" w:pos="2835"/>
              </w:tabs>
              <w:rPr>
                <w:sz w:val="22"/>
                <w:szCs w:val="22"/>
                <w:lang w:val="en-CA"/>
              </w:rPr>
            </w:pPr>
            <w:r w:rsidRPr="009738CB">
              <w:rPr>
                <w:sz w:val="22"/>
                <w:szCs w:val="22"/>
                <w:lang w:val="en-CA"/>
              </w:rPr>
              <w:t>The course is successfully dropped from the schedule, and the course requiring that prerequisite stays in the schedule</w:t>
            </w:r>
          </w:p>
        </w:tc>
        <w:tc>
          <w:tcPr>
            <w:tcW w:w="1870" w:type="dxa"/>
          </w:tcPr>
          <w:p w:rsidR="005B1387" w:rsidRPr="009738CB" w:rsidRDefault="005B1387" w:rsidP="0046493D">
            <w:pPr>
              <w:tabs>
                <w:tab w:val="left" w:pos="2835"/>
              </w:tabs>
              <w:rPr>
                <w:sz w:val="22"/>
                <w:szCs w:val="22"/>
                <w:lang w:val="en-CA"/>
              </w:rPr>
            </w:pPr>
            <w:r w:rsidRPr="009738CB">
              <w:rPr>
                <w:color w:val="FF0000"/>
                <w:sz w:val="22"/>
                <w:szCs w:val="22"/>
                <w:lang w:val="en-CA"/>
              </w:rPr>
              <w:t>Fail</w:t>
            </w:r>
          </w:p>
        </w:tc>
      </w:tr>
    </w:tbl>
    <w:p w:rsidR="00EA4B63" w:rsidRPr="009738CB" w:rsidRDefault="00EA4B63" w:rsidP="007D6B48">
      <w:pPr>
        <w:pStyle w:val="numberedsubsubsub"/>
      </w:pPr>
      <w:bookmarkStart w:id="300" w:name="_Toc447569653"/>
      <w:r w:rsidRPr="009738CB">
        <w:t>Add Course</w:t>
      </w:r>
      <w:bookmarkEnd w:id="300"/>
      <w:r w:rsidRPr="009738CB">
        <w:t xml:space="preserve"> </w:t>
      </w:r>
    </w:p>
    <w:p w:rsidR="00EA4B63" w:rsidRPr="009738CB" w:rsidRDefault="00EA4B63"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EA4B63" w:rsidRPr="009738CB" w:rsidTr="00613315">
        <w:trPr>
          <w:trHeight w:val="336"/>
        </w:trPr>
        <w:tc>
          <w:tcPr>
            <w:tcW w:w="1870" w:type="dxa"/>
            <w:gridSpan w:val="2"/>
            <w:shd w:val="clear" w:color="auto" w:fill="1F4E79" w:themeFill="accent1" w:themeFillShade="80"/>
          </w:tcPr>
          <w:p w:rsidR="00EA4B63" w:rsidRPr="009738CB" w:rsidRDefault="00EA4B63" w:rsidP="0046493D">
            <w:pPr>
              <w:tabs>
                <w:tab w:val="left" w:pos="2835"/>
              </w:tabs>
              <w:rPr>
                <w:b/>
                <w:strike/>
                <w:color w:val="FFFFFF" w:themeColor="background1"/>
                <w:sz w:val="22"/>
                <w:szCs w:val="22"/>
                <w:lang w:val="en-CA"/>
              </w:rPr>
            </w:pPr>
            <w:r w:rsidRPr="009738CB">
              <w:rPr>
                <w:b/>
                <w:strike/>
                <w:color w:val="FFFFFF" w:themeColor="background1"/>
                <w:sz w:val="22"/>
                <w:szCs w:val="22"/>
                <w:lang w:val="en-CA"/>
              </w:rPr>
              <w:t>UC10</w:t>
            </w:r>
          </w:p>
        </w:tc>
        <w:tc>
          <w:tcPr>
            <w:tcW w:w="7480" w:type="dxa"/>
            <w:gridSpan w:val="4"/>
            <w:shd w:val="clear" w:color="auto" w:fill="1F4E79" w:themeFill="accent1" w:themeFillShade="80"/>
          </w:tcPr>
          <w:p w:rsidR="00EA4B63" w:rsidRPr="009738CB" w:rsidRDefault="00EA4B63" w:rsidP="0046493D">
            <w:pPr>
              <w:tabs>
                <w:tab w:val="left" w:pos="2835"/>
              </w:tabs>
              <w:rPr>
                <w:b/>
                <w:strike/>
                <w:color w:val="FFFFFF" w:themeColor="background1"/>
                <w:sz w:val="22"/>
                <w:szCs w:val="22"/>
                <w:lang w:val="en-CA"/>
              </w:rPr>
            </w:pPr>
            <w:r w:rsidRPr="009738CB">
              <w:rPr>
                <w:b/>
                <w:strike/>
                <w:color w:val="FFFFFF" w:themeColor="background1"/>
                <w:sz w:val="22"/>
                <w:szCs w:val="22"/>
                <w:lang w:val="en-CA"/>
              </w:rPr>
              <w:t>Add Course</w:t>
            </w:r>
          </w:p>
        </w:tc>
      </w:tr>
      <w:tr w:rsidR="00EA4B63" w:rsidRPr="009738CB" w:rsidTr="00613315">
        <w:tc>
          <w:tcPr>
            <w:tcW w:w="1271" w:type="dxa"/>
            <w:shd w:val="clear" w:color="auto" w:fill="9CC2E5" w:themeFill="accent1" w:themeFillTint="99"/>
          </w:tcPr>
          <w:p w:rsidR="00EA4B63" w:rsidRPr="009738CB" w:rsidRDefault="00EA4B63" w:rsidP="0046493D">
            <w:pPr>
              <w:tabs>
                <w:tab w:val="left" w:pos="2835"/>
              </w:tabs>
              <w:rPr>
                <w:strike/>
                <w:sz w:val="22"/>
                <w:szCs w:val="22"/>
                <w:lang w:val="en-CA"/>
              </w:rPr>
            </w:pPr>
            <w:r w:rsidRPr="009738CB">
              <w:rPr>
                <w:strike/>
                <w:sz w:val="22"/>
                <w:szCs w:val="22"/>
                <w:lang w:val="en-CA"/>
              </w:rPr>
              <w:t>Test ID</w:t>
            </w:r>
          </w:p>
        </w:tc>
        <w:tc>
          <w:tcPr>
            <w:tcW w:w="2469" w:type="dxa"/>
            <w:gridSpan w:val="2"/>
            <w:shd w:val="clear" w:color="auto" w:fill="9CC2E5" w:themeFill="accent1" w:themeFillTint="99"/>
          </w:tcPr>
          <w:p w:rsidR="00EA4B63" w:rsidRPr="009738CB" w:rsidRDefault="00EA4B63" w:rsidP="0046493D">
            <w:pPr>
              <w:tabs>
                <w:tab w:val="left" w:pos="2835"/>
              </w:tabs>
              <w:rPr>
                <w:strike/>
                <w:sz w:val="22"/>
                <w:szCs w:val="22"/>
                <w:lang w:val="en-CA"/>
              </w:rPr>
            </w:pPr>
            <w:r w:rsidRPr="009738CB">
              <w:rPr>
                <w:strike/>
                <w:sz w:val="22"/>
                <w:szCs w:val="22"/>
                <w:lang w:val="en-CA"/>
              </w:rPr>
              <w:t>Description</w:t>
            </w:r>
          </w:p>
        </w:tc>
        <w:tc>
          <w:tcPr>
            <w:tcW w:w="1870" w:type="dxa"/>
            <w:shd w:val="clear" w:color="auto" w:fill="9CC2E5" w:themeFill="accent1" w:themeFillTint="99"/>
          </w:tcPr>
          <w:p w:rsidR="00EA4B63" w:rsidRPr="009738CB" w:rsidRDefault="00EA4B63" w:rsidP="0046493D">
            <w:pPr>
              <w:tabs>
                <w:tab w:val="left" w:pos="2835"/>
              </w:tabs>
              <w:rPr>
                <w:strike/>
                <w:sz w:val="22"/>
                <w:szCs w:val="22"/>
                <w:lang w:val="en-CA"/>
              </w:rPr>
            </w:pPr>
            <w:r w:rsidRPr="009738CB">
              <w:rPr>
                <w:strike/>
                <w:sz w:val="22"/>
                <w:szCs w:val="22"/>
                <w:lang w:val="en-CA"/>
              </w:rPr>
              <w:t>Expected Output</w:t>
            </w:r>
          </w:p>
        </w:tc>
        <w:tc>
          <w:tcPr>
            <w:tcW w:w="1870" w:type="dxa"/>
            <w:shd w:val="clear" w:color="auto" w:fill="9CC2E5" w:themeFill="accent1" w:themeFillTint="99"/>
          </w:tcPr>
          <w:p w:rsidR="00EA4B63" w:rsidRPr="009738CB" w:rsidRDefault="00EA4B63" w:rsidP="0046493D">
            <w:pPr>
              <w:tabs>
                <w:tab w:val="left" w:pos="2835"/>
              </w:tabs>
              <w:rPr>
                <w:strike/>
                <w:sz w:val="22"/>
                <w:szCs w:val="22"/>
                <w:lang w:val="en-CA"/>
              </w:rPr>
            </w:pPr>
            <w:r w:rsidRPr="009738CB">
              <w:rPr>
                <w:strike/>
                <w:sz w:val="22"/>
                <w:szCs w:val="22"/>
                <w:lang w:val="en-CA"/>
              </w:rPr>
              <w:t>Actual Output</w:t>
            </w:r>
          </w:p>
        </w:tc>
        <w:tc>
          <w:tcPr>
            <w:tcW w:w="1870" w:type="dxa"/>
            <w:shd w:val="clear" w:color="auto" w:fill="9CC2E5" w:themeFill="accent1" w:themeFillTint="99"/>
          </w:tcPr>
          <w:p w:rsidR="00EA4B63" w:rsidRPr="009738CB" w:rsidRDefault="00EA4B63" w:rsidP="0046493D">
            <w:pPr>
              <w:tabs>
                <w:tab w:val="left" w:pos="2835"/>
              </w:tabs>
              <w:rPr>
                <w:strike/>
                <w:sz w:val="22"/>
                <w:szCs w:val="22"/>
                <w:lang w:val="en-CA"/>
              </w:rPr>
            </w:pPr>
            <w:r w:rsidRPr="009738CB">
              <w:rPr>
                <w:strike/>
                <w:sz w:val="22"/>
                <w:szCs w:val="22"/>
                <w:lang w:val="en-CA"/>
              </w:rPr>
              <w:t>Result</w:t>
            </w:r>
          </w:p>
        </w:tc>
      </w:tr>
      <w:tr w:rsidR="00EA4B63" w:rsidRPr="009738CB" w:rsidTr="00613315">
        <w:tc>
          <w:tcPr>
            <w:tcW w:w="1271" w:type="dxa"/>
          </w:tcPr>
          <w:p w:rsidR="00EA4B63" w:rsidRPr="009738CB" w:rsidRDefault="00EA4B63" w:rsidP="0046493D">
            <w:pPr>
              <w:tabs>
                <w:tab w:val="left" w:pos="2835"/>
              </w:tabs>
              <w:rPr>
                <w:strike/>
                <w:sz w:val="22"/>
                <w:szCs w:val="22"/>
                <w:lang w:val="en-CA"/>
              </w:rPr>
            </w:pPr>
            <w:r w:rsidRPr="009738CB">
              <w:rPr>
                <w:strike/>
                <w:sz w:val="22"/>
                <w:szCs w:val="22"/>
                <w:lang w:val="en-CA"/>
              </w:rPr>
              <w:lastRenderedPageBreak/>
              <w:t>10.1</w:t>
            </w:r>
          </w:p>
        </w:tc>
        <w:tc>
          <w:tcPr>
            <w:tcW w:w="2469" w:type="dxa"/>
            <w:gridSpan w:val="2"/>
          </w:tcPr>
          <w:p w:rsidR="00EA4B63" w:rsidRPr="009738CB" w:rsidRDefault="00EA4B63" w:rsidP="0046493D">
            <w:pPr>
              <w:tabs>
                <w:tab w:val="left" w:pos="2835"/>
              </w:tabs>
              <w:rPr>
                <w:strike/>
                <w:sz w:val="22"/>
                <w:szCs w:val="22"/>
                <w:lang w:val="en-CA"/>
              </w:rPr>
            </w:pPr>
            <w:r w:rsidRPr="009738CB">
              <w:rPr>
                <w:strike/>
                <w:sz w:val="22"/>
                <w:szCs w:val="22"/>
                <w:lang w:val="en-CA"/>
              </w:rPr>
              <w:t>Student requests to view list of saved schedules</w:t>
            </w:r>
          </w:p>
        </w:tc>
        <w:tc>
          <w:tcPr>
            <w:tcW w:w="1870" w:type="dxa"/>
          </w:tcPr>
          <w:p w:rsidR="00EA4B63" w:rsidRPr="009738CB" w:rsidRDefault="00EA4B63" w:rsidP="0046493D">
            <w:pPr>
              <w:tabs>
                <w:tab w:val="left" w:pos="2835"/>
              </w:tabs>
              <w:rPr>
                <w:strike/>
                <w:sz w:val="22"/>
                <w:szCs w:val="22"/>
                <w:lang w:val="en-CA"/>
              </w:rPr>
            </w:pPr>
            <w:r w:rsidRPr="009738CB">
              <w:rPr>
                <w:strike/>
                <w:sz w:val="22"/>
                <w:szCs w:val="22"/>
                <w:lang w:val="en-CA"/>
              </w:rPr>
              <w:t>List of saved schedules is displayed</w:t>
            </w:r>
          </w:p>
        </w:tc>
        <w:tc>
          <w:tcPr>
            <w:tcW w:w="1870" w:type="dxa"/>
          </w:tcPr>
          <w:p w:rsidR="00EA4B63" w:rsidRPr="009738CB" w:rsidRDefault="00EA4B63" w:rsidP="0046493D">
            <w:pPr>
              <w:tabs>
                <w:tab w:val="left" w:pos="2835"/>
              </w:tabs>
              <w:rPr>
                <w:strike/>
                <w:sz w:val="22"/>
                <w:szCs w:val="22"/>
                <w:lang w:val="en-CA"/>
              </w:rPr>
            </w:pPr>
            <w:r w:rsidRPr="009738CB">
              <w:rPr>
                <w:strike/>
                <w:sz w:val="22"/>
                <w:szCs w:val="22"/>
                <w:lang w:val="en-CA"/>
              </w:rPr>
              <w:t>List of saved schedules is displayed</w:t>
            </w:r>
          </w:p>
        </w:tc>
        <w:tc>
          <w:tcPr>
            <w:tcW w:w="1870" w:type="dxa"/>
          </w:tcPr>
          <w:p w:rsidR="00EA4B63" w:rsidRPr="009738CB" w:rsidRDefault="00EA4B63" w:rsidP="0046493D">
            <w:pPr>
              <w:tabs>
                <w:tab w:val="left" w:pos="2835"/>
              </w:tabs>
              <w:rPr>
                <w:b/>
                <w:strike/>
                <w:sz w:val="22"/>
                <w:szCs w:val="22"/>
                <w:lang w:val="en-CA"/>
              </w:rPr>
            </w:pPr>
            <w:r w:rsidRPr="009738CB">
              <w:rPr>
                <w:b/>
                <w:strike/>
                <w:color w:val="385623" w:themeColor="accent6" w:themeShade="80"/>
                <w:sz w:val="22"/>
                <w:szCs w:val="22"/>
                <w:lang w:val="en-CA"/>
              </w:rPr>
              <w:t xml:space="preserve">Pass </w:t>
            </w:r>
          </w:p>
        </w:tc>
      </w:tr>
      <w:tr w:rsidR="00EA4B63" w:rsidRPr="009738CB" w:rsidTr="00EA4B63">
        <w:tc>
          <w:tcPr>
            <w:tcW w:w="1271" w:type="dxa"/>
            <w:shd w:val="clear" w:color="auto" w:fill="DEEAF6" w:themeFill="accent1" w:themeFillTint="33"/>
          </w:tcPr>
          <w:p w:rsidR="00EA4B63" w:rsidRPr="009738CB" w:rsidRDefault="00EA4B63" w:rsidP="0046493D">
            <w:pPr>
              <w:tabs>
                <w:tab w:val="left" w:pos="2835"/>
              </w:tabs>
              <w:rPr>
                <w:strike/>
                <w:sz w:val="22"/>
                <w:szCs w:val="22"/>
                <w:lang w:val="en-CA"/>
              </w:rPr>
            </w:pPr>
            <w:r w:rsidRPr="009738CB">
              <w:rPr>
                <w:strike/>
                <w:sz w:val="22"/>
                <w:szCs w:val="22"/>
                <w:lang w:val="en-CA"/>
              </w:rPr>
              <w:t>10.2</w:t>
            </w:r>
          </w:p>
        </w:tc>
        <w:tc>
          <w:tcPr>
            <w:tcW w:w="2469" w:type="dxa"/>
            <w:gridSpan w:val="2"/>
            <w:shd w:val="clear" w:color="auto" w:fill="DEEAF6" w:themeFill="accent1" w:themeFillTint="33"/>
          </w:tcPr>
          <w:p w:rsidR="00EA4B63" w:rsidRPr="009738CB" w:rsidRDefault="00EA4B63" w:rsidP="0046493D">
            <w:pPr>
              <w:tabs>
                <w:tab w:val="left" w:pos="2835"/>
              </w:tabs>
              <w:rPr>
                <w:strike/>
                <w:sz w:val="22"/>
                <w:szCs w:val="22"/>
                <w:lang w:val="en-CA"/>
              </w:rPr>
            </w:pPr>
            <w:r w:rsidRPr="009738CB">
              <w:rPr>
                <w:strike/>
                <w:sz w:val="22"/>
                <w:szCs w:val="22"/>
                <w:lang w:val="en-CA"/>
              </w:rPr>
              <w:t>Student requests to view a saved schedule</w:t>
            </w:r>
          </w:p>
        </w:tc>
        <w:tc>
          <w:tcPr>
            <w:tcW w:w="1870" w:type="dxa"/>
            <w:shd w:val="clear" w:color="auto" w:fill="DEEAF6" w:themeFill="accent1" w:themeFillTint="33"/>
          </w:tcPr>
          <w:p w:rsidR="00EA4B63" w:rsidRPr="009738CB" w:rsidRDefault="00EA4B63" w:rsidP="0046493D">
            <w:pPr>
              <w:tabs>
                <w:tab w:val="left" w:pos="2835"/>
              </w:tabs>
              <w:rPr>
                <w:strike/>
                <w:sz w:val="22"/>
                <w:szCs w:val="22"/>
                <w:lang w:val="en-CA"/>
              </w:rPr>
            </w:pPr>
            <w:r w:rsidRPr="009738CB">
              <w:rPr>
                <w:strike/>
                <w:sz w:val="22"/>
                <w:szCs w:val="22"/>
                <w:lang w:val="en-CA"/>
              </w:rPr>
              <w:t xml:space="preserve">A schedule is displayed </w:t>
            </w:r>
          </w:p>
        </w:tc>
        <w:tc>
          <w:tcPr>
            <w:tcW w:w="1870" w:type="dxa"/>
            <w:shd w:val="clear" w:color="auto" w:fill="DEEAF6" w:themeFill="accent1" w:themeFillTint="33"/>
          </w:tcPr>
          <w:p w:rsidR="00EA4B63" w:rsidRPr="009738CB" w:rsidRDefault="00EA4B63" w:rsidP="0046493D">
            <w:pPr>
              <w:tabs>
                <w:tab w:val="left" w:pos="2835"/>
              </w:tabs>
              <w:rPr>
                <w:strike/>
                <w:sz w:val="22"/>
                <w:szCs w:val="22"/>
                <w:lang w:val="en-CA"/>
              </w:rPr>
            </w:pPr>
            <w:r w:rsidRPr="009738CB">
              <w:rPr>
                <w:strike/>
                <w:sz w:val="22"/>
                <w:szCs w:val="22"/>
                <w:lang w:val="en-CA"/>
              </w:rPr>
              <w:t>A schedule is displayed</w:t>
            </w:r>
          </w:p>
        </w:tc>
        <w:tc>
          <w:tcPr>
            <w:tcW w:w="1870" w:type="dxa"/>
            <w:shd w:val="clear" w:color="auto" w:fill="DEEAF6" w:themeFill="accent1" w:themeFillTint="33"/>
          </w:tcPr>
          <w:p w:rsidR="00EA4B63" w:rsidRPr="009738CB" w:rsidRDefault="00EA4B63" w:rsidP="0046493D">
            <w:pPr>
              <w:tabs>
                <w:tab w:val="left" w:pos="2835"/>
              </w:tabs>
              <w:rPr>
                <w:b/>
                <w:strike/>
                <w:sz w:val="22"/>
                <w:szCs w:val="22"/>
                <w:lang w:val="en-CA"/>
              </w:rPr>
            </w:pPr>
            <w:r w:rsidRPr="009738CB">
              <w:rPr>
                <w:b/>
                <w:strike/>
                <w:color w:val="385623" w:themeColor="accent6" w:themeShade="80"/>
                <w:sz w:val="22"/>
                <w:szCs w:val="22"/>
                <w:lang w:val="en-CA"/>
              </w:rPr>
              <w:t>Pass</w:t>
            </w:r>
          </w:p>
        </w:tc>
      </w:tr>
      <w:tr w:rsidR="00EA4B63" w:rsidRPr="009738CB" w:rsidTr="00613315">
        <w:tc>
          <w:tcPr>
            <w:tcW w:w="1271" w:type="dxa"/>
          </w:tcPr>
          <w:p w:rsidR="00EA4B63" w:rsidRPr="009738CB" w:rsidRDefault="00EA4B63" w:rsidP="0046493D">
            <w:pPr>
              <w:tabs>
                <w:tab w:val="left" w:pos="2835"/>
              </w:tabs>
              <w:rPr>
                <w:strike/>
                <w:sz w:val="22"/>
                <w:szCs w:val="22"/>
                <w:lang w:val="en-CA"/>
              </w:rPr>
            </w:pPr>
            <w:r w:rsidRPr="009738CB">
              <w:rPr>
                <w:strike/>
                <w:sz w:val="22"/>
                <w:szCs w:val="22"/>
                <w:lang w:val="en-CA"/>
              </w:rPr>
              <w:t xml:space="preserve">10.3 </w:t>
            </w:r>
          </w:p>
        </w:tc>
        <w:tc>
          <w:tcPr>
            <w:tcW w:w="2469" w:type="dxa"/>
            <w:gridSpan w:val="2"/>
          </w:tcPr>
          <w:p w:rsidR="00EA4B63" w:rsidRPr="009738CB" w:rsidRDefault="00EA4B63" w:rsidP="0046493D">
            <w:pPr>
              <w:tabs>
                <w:tab w:val="left" w:pos="2835"/>
              </w:tabs>
              <w:rPr>
                <w:strike/>
                <w:sz w:val="22"/>
                <w:szCs w:val="22"/>
                <w:lang w:val="en-CA"/>
              </w:rPr>
            </w:pPr>
            <w:r w:rsidRPr="009738CB">
              <w:rPr>
                <w:strike/>
                <w:sz w:val="22"/>
                <w:szCs w:val="22"/>
                <w:lang w:val="en-CA"/>
              </w:rPr>
              <w:t>Student requests to add a course to the saved schedule</w:t>
            </w:r>
          </w:p>
        </w:tc>
        <w:tc>
          <w:tcPr>
            <w:tcW w:w="1870" w:type="dxa"/>
          </w:tcPr>
          <w:p w:rsidR="00EA4B63" w:rsidRPr="009738CB" w:rsidRDefault="00EA4B63" w:rsidP="0046493D">
            <w:pPr>
              <w:tabs>
                <w:tab w:val="left" w:pos="2835"/>
              </w:tabs>
              <w:rPr>
                <w:strike/>
                <w:sz w:val="22"/>
                <w:szCs w:val="22"/>
                <w:lang w:val="en-CA"/>
              </w:rPr>
            </w:pPr>
            <w:r w:rsidRPr="009738CB">
              <w:rPr>
                <w:strike/>
                <w:sz w:val="22"/>
                <w:szCs w:val="22"/>
                <w:lang w:val="en-CA"/>
              </w:rPr>
              <w:t xml:space="preserve">A search screen is displayed </w:t>
            </w:r>
            <w:r w:rsidRPr="009738CB">
              <w:rPr>
                <w:strike/>
                <w:sz w:val="22"/>
                <w:szCs w:val="22"/>
              </w:rPr>
              <w:t>prompting the user to enter the name of the course</w:t>
            </w:r>
          </w:p>
        </w:tc>
        <w:tc>
          <w:tcPr>
            <w:tcW w:w="1870" w:type="dxa"/>
            <w:shd w:val="clear" w:color="auto" w:fill="E7E6E6" w:themeFill="background2"/>
          </w:tcPr>
          <w:p w:rsidR="00EA4B63" w:rsidRPr="009738CB" w:rsidRDefault="00EA4B63" w:rsidP="0046493D">
            <w:pPr>
              <w:tabs>
                <w:tab w:val="left" w:pos="2835"/>
              </w:tabs>
              <w:rPr>
                <w:i/>
                <w:strike/>
                <w:sz w:val="22"/>
                <w:szCs w:val="22"/>
                <w:lang w:val="en-CA"/>
              </w:rPr>
            </w:pPr>
            <w:r w:rsidRPr="009738CB">
              <w:rPr>
                <w:i/>
                <w:strike/>
                <w:sz w:val="22"/>
                <w:szCs w:val="22"/>
                <w:lang w:val="en-CA"/>
              </w:rPr>
              <w:t>Not Yet Implemented</w:t>
            </w:r>
          </w:p>
        </w:tc>
        <w:tc>
          <w:tcPr>
            <w:tcW w:w="1870" w:type="dxa"/>
            <w:shd w:val="clear" w:color="auto" w:fill="E7E6E6" w:themeFill="background2"/>
          </w:tcPr>
          <w:p w:rsidR="00EA4B63" w:rsidRPr="009738CB" w:rsidRDefault="00EA4B63" w:rsidP="0046493D">
            <w:pPr>
              <w:tabs>
                <w:tab w:val="left" w:pos="2835"/>
              </w:tabs>
              <w:rPr>
                <w:i/>
                <w:strike/>
                <w:sz w:val="22"/>
                <w:szCs w:val="22"/>
                <w:lang w:val="en-CA"/>
              </w:rPr>
            </w:pPr>
            <w:r w:rsidRPr="009738CB">
              <w:rPr>
                <w:i/>
                <w:strike/>
                <w:sz w:val="22"/>
                <w:szCs w:val="22"/>
                <w:lang w:val="en-CA"/>
              </w:rPr>
              <w:t>Not Yet Implemented</w:t>
            </w:r>
          </w:p>
        </w:tc>
      </w:tr>
    </w:tbl>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Pr="009738CB" w:rsidRDefault="009738CB" w:rsidP="0046493D">
      <w:pPr>
        <w:tabs>
          <w:tab w:val="left" w:pos="2835"/>
        </w:tabs>
        <w:rPr>
          <w:lang w:val="en-CA"/>
        </w:rPr>
      </w:pPr>
    </w:p>
    <w:p w:rsidR="00E52762" w:rsidRPr="009738CB" w:rsidRDefault="00E52762" w:rsidP="007D6B48">
      <w:pPr>
        <w:pStyle w:val="numberedsubsubsub"/>
      </w:pPr>
      <w:bookmarkStart w:id="301" w:name="_Toc447569654"/>
      <w:r w:rsidRPr="009738CB">
        <w:t>Saved Generated Schedule</w:t>
      </w:r>
      <w:bookmarkEnd w:id="301"/>
      <w:r w:rsidRPr="009738CB">
        <w:t xml:space="preserve"> </w:t>
      </w:r>
    </w:p>
    <w:p w:rsidR="00E52762" w:rsidRPr="009738CB" w:rsidRDefault="00E52762"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E52762" w:rsidRPr="009738CB" w:rsidTr="004B5F60">
        <w:trPr>
          <w:trHeight w:val="336"/>
        </w:trPr>
        <w:tc>
          <w:tcPr>
            <w:tcW w:w="1870" w:type="dxa"/>
            <w:gridSpan w:val="2"/>
            <w:shd w:val="clear" w:color="auto" w:fill="1F4E79" w:themeFill="accent1" w:themeFillShade="80"/>
          </w:tcPr>
          <w:p w:rsidR="00E52762" w:rsidRPr="009738CB" w:rsidRDefault="00E52762" w:rsidP="004B5F60">
            <w:pPr>
              <w:rPr>
                <w:b/>
                <w:color w:val="FFFFFF" w:themeColor="background1"/>
                <w:sz w:val="22"/>
                <w:szCs w:val="22"/>
                <w:lang w:val="en-CA"/>
              </w:rPr>
            </w:pPr>
            <w:r w:rsidRPr="009738CB">
              <w:rPr>
                <w:b/>
                <w:color w:val="FFFFFF" w:themeColor="background1"/>
                <w:sz w:val="22"/>
                <w:szCs w:val="22"/>
                <w:lang w:val="en-CA"/>
              </w:rPr>
              <w:t>UC11</w:t>
            </w:r>
          </w:p>
        </w:tc>
        <w:tc>
          <w:tcPr>
            <w:tcW w:w="7480" w:type="dxa"/>
            <w:gridSpan w:val="4"/>
            <w:shd w:val="clear" w:color="auto" w:fill="1F4E79" w:themeFill="accent1" w:themeFillShade="80"/>
          </w:tcPr>
          <w:p w:rsidR="00E52762" w:rsidRPr="009738CB" w:rsidRDefault="00E52762" w:rsidP="004B5F60">
            <w:pPr>
              <w:rPr>
                <w:b/>
                <w:color w:val="FFFFFF" w:themeColor="background1"/>
                <w:sz w:val="22"/>
                <w:szCs w:val="22"/>
                <w:lang w:val="en-CA"/>
              </w:rPr>
            </w:pPr>
            <w:r w:rsidRPr="009738CB">
              <w:rPr>
                <w:b/>
                <w:color w:val="FFFFFF" w:themeColor="background1"/>
                <w:sz w:val="22"/>
                <w:szCs w:val="22"/>
                <w:lang w:val="en-CA"/>
              </w:rPr>
              <w:t>Save Generated Schedules</w:t>
            </w:r>
          </w:p>
        </w:tc>
      </w:tr>
      <w:tr w:rsidR="00E52762" w:rsidRPr="009738CB" w:rsidTr="004B5F60">
        <w:tc>
          <w:tcPr>
            <w:tcW w:w="1271" w:type="dxa"/>
            <w:shd w:val="clear" w:color="auto" w:fill="9CC2E5" w:themeFill="accent1" w:themeFillTint="99"/>
          </w:tcPr>
          <w:p w:rsidR="00E52762" w:rsidRPr="009738CB" w:rsidRDefault="00E52762" w:rsidP="004B5F60">
            <w:pPr>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E52762" w:rsidRPr="009738CB" w:rsidRDefault="00E52762" w:rsidP="004B5F60">
            <w:pPr>
              <w:rPr>
                <w:sz w:val="22"/>
                <w:szCs w:val="22"/>
                <w:lang w:val="en-CA"/>
              </w:rPr>
            </w:pPr>
            <w:r w:rsidRPr="009738CB">
              <w:rPr>
                <w:sz w:val="22"/>
                <w:szCs w:val="22"/>
                <w:lang w:val="en-CA"/>
              </w:rPr>
              <w:t>Description</w:t>
            </w:r>
          </w:p>
        </w:tc>
        <w:tc>
          <w:tcPr>
            <w:tcW w:w="1870" w:type="dxa"/>
            <w:shd w:val="clear" w:color="auto" w:fill="9CC2E5" w:themeFill="accent1" w:themeFillTint="99"/>
          </w:tcPr>
          <w:p w:rsidR="00E52762" w:rsidRPr="009738CB" w:rsidRDefault="00E52762" w:rsidP="004B5F60">
            <w:pPr>
              <w:rPr>
                <w:sz w:val="22"/>
                <w:szCs w:val="22"/>
                <w:lang w:val="en-CA"/>
              </w:rPr>
            </w:pPr>
            <w:r w:rsidRPr="009738CB">
              <w:rPr>
                <w:sz w:val="22"/>
                <w:szCs w:val="22"/>
                <w:lang w:val="en-CA"/>
              </w:rPr>
              <w:t>Expected Output</w:t>
            </w:r>
          </w:p>
        </w:tc>
        <w:tc>
          <w:tcPr>
            <w:tcW w:w="1870" w:type="dxa"/>
            <w:shd w:val="clear" w:color="auto" w:fill="9CC2E5" w:themeFill="accent1" w:themeFillTint="99"/>
          </w:tcPr>
          <w:p w:rsidR="00E52762" w:rsidRPr="009738CB" w:rsidRDefault="00E52762" w:rsidP="004B5F60">
            <w:pPr>
              <w:rPr>
                <w:sz w:val="22"/>
                <w:szCs w:val="22"/>
                <w:lang w:val="en-CA"/>
              </w:rPr>
            </w:pPr>
            <w:r w:rsidRPr="009738CB">
              <w:rPr>
                <w:sz w:val="22"/>
                <w:szCs w:val="22"/>
                <w:lang w:val="en-CA"/>
              </w:rPr>
              <w:t>Actual Output</w:t>
            </w:r>
          </w:p>
        </w:tc>
        <w:tc>
          <w:tcPr>
            <w:tcW w:w="1870" w:type="dxa"/>
            <w:shd w:val="clear" w:color="auto" w:fill="9CC2E5" w:themeFill="accent1" w:themeFillTint="99"/>
          </w:tcPr>
          <w:p w:rsidR="00E52762" w:rsidRPr="009738CB" w:rsidRDefault="00E52762" w:rsidP="004B5F60">
            <w:pPr>
              <w:rPr>
                <w:sz w:val="22"/>
                <w:szCs w:val="22"/>
                <w:lang w:val="en-CA"/>
              </w:rPr>
            </w:pPr>
            <w:r w:rsidRPr="009738CB">
              <w:rPr>
                <w:sz w:val="22"/>
                <w:szCs w:val="22"/>
                <w:lang w:val="en-CA"/>
              </w:rPr>
              <w:t>Result</w:t>
            </w:r>
          </w:p>
        </w:tc>
      </w:tr>
      <w:tr w:rsidR="00E52762" w:rsidRPr="009738CB" w:rsidTr="004B5F60">
        <w:tc>
          <w:tcPr>
            <w:tcW w:w="1271" w:type="dxa"/>
          </w:tcPr>
          <w:p w:rsidR="00E52762" w:rsidRPr="009738CB" w:rsidRDefault="00E52762" w:rsidP="004B5F60">
            <w:pPr>
              <w:rPr>
                <w:sz w:val="22"/>
                <w:szCs w:val="22"/>
                <w:lang w:val="en-CA"/>
              </w:rPr>
            </w:pPr>
            <w:r w:rsidRPr="009738CB">
              <w:rPr>
                <w:sz w:val="22"/>
                <w:szCs w:val="22"/>
                <w:lang w:val="en-CA"/>
              </w:rPr>
              <w:t>11.1</w:t>
            </w:r>
          </w:p>
        </w:tc>
        <w:tc>
          <w:tcPr>
            <w:tcW w:w="2469" w:type="dxa"/>
            <w:gridSpan w:val="2"/>
          </w:tcPr>
          <w:p w:rsidR="00E52762" w:rsidRPr="009738CB" w:rsidRDefault="00E52762" w:rsidP="004B5F60">
            <w:pPr>
              <w:rPr>
                <w:sz w:val="22"/>
                <w:szCs w:val="22"/>
                <w:lang w:val="en-CA"/>
              </w:rPr>
            </w:pPr>
            <w:r w:rsidRPr="009738CB">
              <w:rPr>
                <w:sz w:val="22"/>
                <w:szCs w:val="22"/>
                <w:lang w:val="en-CA"/>
              </w:rPr>
              <w:t>Student chooses to save a generated schedule</w:t>
            </w:r>
          </w:p>
        </w:tc>
        <w:tc>
          <w:tcPr>
            <w:tcW w:w="1870" w:type="dxa"/>
          </w:tcPr>
          <w:p w:rsidR="00E52762" w:rsidRPr="009738CB" w:rsidRDefault="00E52762" w:rsidP="004B5F60">
            <w:pPr>
              <w:rPr>
                <w:sz w:val="22"/>
                <w:szCs w:val="22"/>
                <w:lang w:val="en-CA"/>
              </w:rPr>
            </w:pPr>
            <w:r w:rsidRPr="009738CB">
              <w:rPr>
                <w:sz w:val="22"/>
                <w:szCs w:val="22"/>
                <w:lang w:val="en-CA"/>
              </w:rPr>
              <w:t>Saved schedule confirmation is displayed</w:t>
            </w:r>
          </w:p>
        </w:tc>
        <w:tc>
          <w:tcPr>
            <w:tcW w:w="1870" w:type="dxa"/>
          </w:tcPr>
          <w:p w:rsidR="00E52762" w:rsidRPr="009738CB" w:rsidRDefault="00E52762" w:rsidP="004B5F60">
            <w:pPr>
              <w:rPr>
                <w:sz w:val="22"/>
                <w:szCs w:val="22"/>
                <w:lang w:val="en-CA"/>
              </w:rPr>
            </w:pPr>
            <w:r w:rsidRPr="009738CB">
              <w:rPr>
                <w:sz w:val="22"/>
                <w:szCs w:val="22"/>
                <w:lang w:val="en-CA"/>
              </w:rPr>
              <w:t>Saved schedule confirmation is displayed</w:t>
            </w:r>
          </w:p>
        </w:tc>
        <w:tc>
          <w:tcPr>
            <w:tcW w:w="1870" w:type="dxa"/>
          </w:tcPr>
          <w:p w:rsidR="00E52762" w:rsidRPr="009738CB" w:rsidRDefault="00E52762" w:rsidP="004B5F60">
            <w:pPr>
              <w:rPr>
                <w:b/>
                <w:sz w:val="22"/>
                <w:szCs w:val="22"/>
                <w:lang w:val="en-CA"/>
              </w:rPr>
            </w:pPr>
            <w:r w:rsidRPr="009738CB">
              <w:rPr>
                <w:b/>
                <w:color w:val="385623" w:themeColor="accent6" w:themeShade="80"/>
                <w:sz w:val="22"/>
                <w:szCs w:val="22"/>
                <w:lang w:val="en-CA"/>
              </w:rPr>
              <w:t>Pass</w:t>
            </w:r>
          </w:p>
        </w:tc>
      </w:tr>
      <w:tr w:rsidR="00E52762" w:rsidRPr="009738CB" w:rsidTr="00E52762">
        <w:tc>
          <w:tcPr>
            <w:tcW w:w="1271" w:type="dxa"/>
            <w:shd w:val="clear" w:color="auto" w:fill="FBE4D5" w:themeFill="accent2" w:themeFillTint="33"/>
          </w:tcPr>
          <w:p w:rsidR="00E52762" w:rsidRPr="009738CB" w:rsidRDefault="00E52762" w:rsidP="004B5F60">
            <w:pPr>
              <w:rPr>
                <w:sz w:val="22"/>
                <w:szCs w:val="22"/>
                <w:lang w:val="en-CA"/>
              </w:rPr>
            </w:pPr>
            <w:r w:rsidRPr="009738CB">
              <w:rPr>
                <w:sz w:val="22"/>
                <w:szCs w:val="22"/>
                <w:lang w:val="en-CA"/>
              </w:rPr>
              <w:t>11.2</w:t>
            </w:r>
          </w:p>
        </w:tc>
        <w:tc>
          <w:tcPr>
            <w:tcW w:w="2469" w:type="dxa"/>
            <w:gridSpan w:val="2"/>
            <w:shd w:val="clear" w:color="auto" w:fill="FBE4D5" w:themeFill="accent2" w:themeFillTint="33"/>
          </w:tcPr>
          <w:p w:rsidR="00E52762" w:rsidRPr="009738CB" w:rsidRDefault="00E52762" w:rsidP="004B5F60">
            <w:pPr>
              <w:rPr>
                <w:sz w:val="22"/>
                <w:szCs w:val="22"/>
                <w:lang w:val="en-CA"/>
              </w:rPr>
            </w:pPr>
            <w:r w:rsidRPr="009738CB">
              <w:rPr>
                <w:sz w:val="22"/>
                <w:szCs w:val="22"/>
                <w:lang w:val="en-CA"/>
              </w:rPr>
              <w:t>Student chooses to save a schedule in a semester that already has a saved schedule</w:t>
            </w:r>
          </w:p>
        </w:tc>
        <w:tc>
          <w:tcPr>
            <w:tcW w:w="1870" w:type="dxa"/>
            <w:shd w:val="clear" w:color="auto" w:fill="FBE4D5" w:themeFill="accent2" w:themeFillTint="33"/>
          </w:tcPr>
          <w:p w:rsidR="00E52762" w:rsidRPr="009738CB" w:rsidRDefault="00E52762" w:rsidP="004B5F60">
            <w:pPr>
              <w:rPr>
                <w:sz w:val="22"/>
                <w:szCs w:val="22"/>
                <w:lang w:val="en-CA"/>
              </w:rPr>
            </w:pPr>
            <w:r w:rsidRPr="009738CB">
              <w:rPr>
                <w:sz w:val="22"/>
                <w:szCs w:val="22"/>
                <w:lang w:val="en-CA"/>
              </w:rPr>
              <w:t>Error message indicating the semester already has a schedule saved</w:t>
            </w:r>
          </w:p>
        </w:tc>
        <w:tc>
          <w:tcPr>
            <w:tcW w:w="1870" w:type="dxa"/>
            <w:shd w:val="clear" w:color="auto" w:fill="FBE4D5" w:themeFill="accent2" w:themeFillTint="33"/>
          </w:tcPr>
          <w:p w:rsidR="00E52762" w:rsidRPr="009738CB" w:rsidRDefault="00E52762" w:rsidP="004B5F60">
            <w:pPr>
              <w:ind w:left="60"/>
              <w:rPr>
                <w:sz w:val="22"/>
                <w:szCs w:val="22"/>
                <w:lang w:val="en-CA"/>
              </w:rPr>
            </w:pPr>
            <w:r w:rsidRPr="009738CB">
              <w:rPr>
                <w:sz w:val="22"/>
                <w:szCs w:val="22"/>
                <w:lang w:val="en-CA"/>
              </w:rPr>
              <w:t>Saved schedule confirmation is displayed</w:t>
            </w:r>
          </w:p>
        </w:tc>
        <w:tc>
          <w:tcPr>
            <w:tcW w:w="1870" w:type="dxa"/>
            <w:shd w:val="clear" w:color="auto" w:fill="FBE4D5" w:themeFill="accent2" w:themeFillTint="33"/>
          </w:tcPr>
          <w:p w:rsidR="00E52762" w:rsidRPr="009738CB" w:rsidRDefault="00E52762" w:rsidP="004B5F60">
            <w:pPr>
              <w:rPr>
                <w:color w:val="FF0000"/>
                <w:sz w:val="22"/>
                <w:szCs w:val="22"/>
                <w:lang w:val="en-CA"/>
              </w:rPr>
            </w:pPr>
            <w:r w:rsidRPr="009738CB">
              <w:rPr>
                <w:color w:val="FF0000"/>
                <w:sz w:val="22"/>
                <w:szCs w:val="22"/>
                <w:lang w:val="en-CA"/>
              </w:rPr>
              <w:t xml:space="preserve">Fail </w:t>
            </w:r>
          </w:p>
          <w:p w:rsidR="00E52762" w:rsidRPr="009738CB" w:rsidRDefault="00E52762" w:rsidP="004B5F60">
            <w:pPr>
              <w:rPr>
                <w:sz w:val="22"/>
                <w:szCs w:val="22"/>
                <w:lang w:val="en-CA"/>
              </w:rPr>
            </w:pPr>
          </w:p>
        </w:tc>
      </w:tr>
    </w:tbl>
    <w:p w:rsidR="00613315" w:rsidRPr="009738CB" w:rsidRDefault="00613315" w:rsidP="007D6B48">
      <w:pPr>
        <w:pStyle w:val="numberedsubsubsub"/>
      </w:pPr>
      <w:bookmarkStart w:id="302" w:name="_Toc447569655"/>
      <w:r w:rsidRPr="009738CB">
        <w:t>View Weekly Schedule</w:t>
      </w:r>
      <w:bookmarkEnd w:id="302"/>
      <w:r w:rsidRPr="009738CB">
        <w:t xml:space="preserve"> </w:t>
      </w:r>
    </w:p>
    <w:p w:rsidR="00613315" w:rsidRPr="009738CB" w:rsidRDefault="00613315"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98"/>
        <w:gridCol w:w="1842"/>
      </w:tblGrid>
      <w:tr w:rsidR="00613315" w:rsidRPr="009738CB" w:rsidTr="00613315">
        <w:trPr>
          <w:trHeight w:val="336"/>
        </w:trPr>
        <w:tc>
          <w:tcPr>
            <w:tcW w:w="1870" w:type="dxa"/>
            <w:gridSpan w:val="2"/>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613315" w:rsidRPr="009738CB" w:rsidRDefault="00613315" w:rsidP="0046493D">
            <w:pPr>
              <w:tabs>
                <w:tab w:val="left" w:pos="2835"/>
              </w:tabs>
              <w:rPr>
                <w:b/>
                <w:strike/>
                <w:color w:val="FFFFFF" w:themeColor="background1"/>
                <w:sz w:val="22"/>
                <w:szCs w:val="22"/>
                <w:lang w:val="en-CA"/>
              </w:rPr>
            </w:pPr>
            <w:r w:rsidRPr="009738CB">
              <w:rPr>
                <w:b/>
                <w:strike/>
                <w:color w:val="FFFFFF" w:themeColor="background1"/>
                <w:sz w:val="22"/>
                <w:szCs w:val="22"/>
                <w:lang w:val="en-CA"/>
              </w:rPr>
              <w:t>UC12</w:t>
            </w:r>
          </w:p>
        </w:tc>
        <w:tc>
          <w:tcPr>
            <w:tcW w:w="7480" w:type="dxa"/>
            <w:gridSpan w:val="4"/>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613315" w:rsidRPr="009738CB" w:rsidRDefault="00613315" w:rsidP="0046493D">
            <w:pPr>
              <w:tabs>
                <w:tab w:val="left" w:pos="2835"/>
              </w:tabs>
              <w:rPr>
                <w:b/>
                <w:strike/>
                <w:color w:val="FFFFFF" w:themeColor="background1"/>
                <w:sz w:val="22"/>
                <w:szCs w:val="22"/>
                <w:lang w:val="en-CA"/>
              </w:rPr>
            </w:pPr>
            <w:r w:rsidRPr="009738CB">
              <w:rPr>
                <w:b/>
                <w:strike/>
                <w:color w:val="FFFFFF" w:themeColor="background1"/>
                <w:sz w:val="22"/>
                <w:szCs w:val="22"/>
                <w:lang w:val="en-CA"/>
              </w:rPr>
              <w:t>View Weekly Schedule</w:t>
            </w:r>
          </w:p>
        </w:tc>
      </w:tr>
      <w:tr w:rsidR="00613315" w:rsidRPr="009738CB" w:rsidTr="00613315">
        <w:tc>
          <w:tcPr>
            <w:tcW w:w="12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3315" w:rsidRPr="009738CB" w:rsidRDefault="00613315" w:rsidP="0046493D">
            <w:pPr>
              <w:tabs>
                <w:tab w:val="left" w:pos="2835"/>
              </w:tabs>
              <w:rPr>
                <w:strike/>
                <w:sz w:val="22"/>
                <w:szCs w:val="22"/>
                <w:lang w:val="en-CA"/>
              </w:rPr>
            </w:pPr>
            <w:r w:rsidRPr="009738CB">
              <w:rPr>
                <w:strike/>
                <w:sz w:val="22"/>
                <w:szCs w:val="22"/>
                <w:lang w:val="en-CA"/>
              </w:rPr>
              <w:t>Test ID</w:t>
            </w:r>
          </w:p>
        </w:tc>
        <w:tc>
          <w:tcPr>
            <w:tcW w:w="2469"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3315" w:rsidRPr="009738CB" w:rsidRDefault="00613315" w:rsidP="0046493D">
            <w:pPr>
              <w:tabs>
                <w:tab w:val="left" w:pos="2835"/>
              </w:tabs>
              <w:rPr>
                <w:strike/>
                <w:sz w:val="22"/>
                <w:szCs w:val="22"/>
                <w:lang w:val="en-CA"/>
              </w:rPr>
            </w:pPr>
            <w:r w:rsidRPr="009738CB">
              <w:rPr>
                <w:strike/>
                <w:sz w:val="22"/>
                <w:szCs w:val="22"/>
                <w:lang w:val="en-CA"/>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3315" w:rsidRPr="009738CB" w:rsidRDefault="00613315" w:rsidP="0046493D">
            <w:pPr>
              <w:tabs>
                <w:tab w:val="left" w:pos="2835"/>
              </w:tabs>
              <w:rPr>
                <w:strike/>
                <w:sz w:val="22"/>
                <w:szCs w:val="22"/>
                <w:lang w:val="en-CA"/>
              </w:rPr>
            </w:pPr>
            <w:r w:rsidRPr="009738CB">
              <w:rPr>
                <w:strike/>
                <w:sz w:val="22"/>
                <w:szCs w:val="22"/>
                <w:lang w:val="en-CA"/>
              </w:rPr>
              <w:t>Expected Output</w:t>
            </w:r>
          </w:p>
        </w:tc>
        <w:tc>
          <w:tcPr>
            <w:tcW w:w="189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3315" w:rsidRPr="009738CB" w:rsidRDefault="00613315" w:rsidP="0046493D">
            <w:pPr>
              <w:tabs>
                <w:tab w:val="left" w:pos="2835"/>
              </w:tabs>
              <w:rPr>
                <w:strike/>
                <w:sz w:val="22"/>
                <w:szCs w:val="22"/>
                <w:lang w:val="en-CA"/>
              </w:rPr>
            </w:pPr>
            <w:r w:rsidRPr="009738CB">
              <w:rPr>
                <w:strike/>
                <w:sz w:val="22"/>
                <w:szCs w:val="22"/>
                <w:lang w:val="en-CA"/>
              </w:rPr>
              <w:t>Actual Output</w:t>
            </w:r>
          </w:p>
        </w:tc>
        <w:tc>
          <w:tcPr>
            <w:tcW w:w="184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613315" w:rsidRPr="009738CB" w:rsidRDefault="00613315" w:rsidP="0046493D">
            <w:pPr>
              <w:tabs>
                <w:tab w:val="left" w:pos="2835"/>
              </w:tabs>
              <w:rPr>
                <w:strike/>
                <w:sz w:val="22"/>
                <w:szCs w:val="22"/>
                <w:lang w:val="en-CA"/>
              </w:rPr>
            </w:pPr>
            <w:r w:rsidRPr="009738CB">
              <w:rPr>
                <w:strike/>
                <w:sz w:val="22"/>
                <w:szCs w:val="22"/>
                <w:lang w:val="en-CA"/>
              </w:rPr>
              <w:t>Result</w:t>
            </w:r>
          </w:p>
        </w:tc>
      </w:tr>
      <w:tr w:rsidR="00613315" w:rsidRPr="009738CB" w:rsidTr="00613315">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3315" w:rsidRPr="009738CB" w:rsidRDefault="00613315" w:rsidP="0046493D">
            <w:pPr>
              <w:tabs>
                <w:tab w:val="left" w:pos="2835"/>
              </w:tabs>
              <w:rPr>
                <w:strike/>
                <w:sz w:val="22"/>
                <w:szCs w:val="22"/>
                <w:lang w:val="en-CA"/>
              </w:rPr>
            </w:pPr>
            <w:r w:rsidRPr="009738CB">
              <w:rPr>
                <w:strike/>
                <w:sz w:val="22"/>
                <w:szCs w:val="22"/>
                <w:lang w:val="en-CA"/>
              </w:rPr>
              <w:t>12.1</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613315" w:rsidRPr="009738CB" w:rsidRDefault="00613315" w:rsidP="0046493D">
            <w:pPr>
              <w:tabs>
                <w:tab w:val="left" w:pos="2835"/>
              </w:tabs>
              <w:rPr>
                <w:strike/>
                <w:sz w:val="22"/>
                <w:szCs w:val="22"/>
                <w:lang w:val="en-CA"/>
              </w:rPr>
            </w:pPr>
            <w:r w:rsidRPr="009738CB">
              <w:rPr>
                <w:strike/>
                <w:sz w:val="22"/>
                <w:szCs w:val="22"/>
                <w:lang w:val="en-CA"/>
              </w:rPr>
              <w:t>Student requests to see a saved schedule.</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3315" w:rsidRPr="009738CB" w:rsidRDefault="00613315" w:rsidP="0046493D">
            <w:pPr>
              <w:tabs>
                <w:tab w:val="left" w:pos="2835"/>
              </w:tabs>
              <w:rPr>
                <w:strike/>
                <w:sz w:val="22"/>
                <w:szCs w:val="22"/>
                <w:lang w:val="en-CA"/>
              </w:rPr>
            </w:pPr>
            <w:r w:rsidRPr="009738CB">
              <w:rPr>
                <w:strike/>
                <w:sz w:val="22"/>
                <w:szCs w:val="22"/>
                <w:lang w:val="en-CA"/>
              </w:rPr>
              <w:t>Displays a prompt message to let student select a week.</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3315" w:rsidRPr="009738CB" w:rsidRDefault="00613315" w:rsidP="0046493D">
            <w:pPr>
              <w:tabs>
                <w:tab w:val="left" w:pos="2835"/>
              </w:tabs>
              <w:rPr>
                <w:strike/>
                <w:sz w:val="22"/>
                <w:szCs w:val="22"/>
                <w:lang w:val="en-CA"/>
              </w:rPr>
            </w:pPr>
            <w:r w:rsidRPr="009738CB">
              <w:rPr>
                <w:strike/>
                <w:sz w:val="22"/>
                <w:szCs w:val="22"/>
                <w:lang w:val="en-CA"/>
              </w:rPr>
              <w:t>Not implemented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13315" w:rsidRPr="009738CB" w:rsidRDefault="00613315" w:rsidP="0046493D">
            <w:pPr>
              <w:tabs>
                <w:tab w:val="left" w:pos="2835"/>
              </w:tabs>
              <w:rPr>
                <w:strike/>
                <w:sz w:val="22"/>
                <w:szCs w:val="22"/>
                <w:lang w:val="en-CA"/>
              </w:rPr>
            </w:pPr>
            <w:r w:rsidRPr="009738CB">
              <w:rPr>
                <w:strike/>
                <w:sz w:val="22"/>
                <w:szCs w:val="22"/>
                <w:lang w:val="en-CA"/>
              </w:rPr>
              <w:t>Not implemented</w:t>
            </w:r>
          </w:p>
        </w:tc>
      </w:tr>
      <w:tr w:rsidR="00613315" w:rsidRPr="009738CB" w:rsidTr="00613315">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613315" w:rsidRPr="009738CB" w:rsidRDefault="00613315" w:rsidP="0046493D">
            <w:pPr>
              <w:tabs>
                <w:tab w:val="left" w:pos="2835"/>
              </w:tabs>
              <w:rPr>
                <w:strike/>
                <w:sz w:val="22"/>
                <w:szCs w:val="22"/>
                <w:lang w:val="en-CA"/>
              </w:rPr>
            </w:pPr>
            <w:r w:rsidRPr="009738CB">
              <w:rPr>
                <w:strike/>
                <w:sz w:val="22"/>
                <w:szCs w:val="22"/>
                <w:lang w:val="en-CA"/>
              </w:rPr>
              <w:t>12.2</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613315" w:rsidRPr="009738CB" w:rsidRDefault="00613315" w:rsidP="0046493D">
            <w:pPr>
              <w:tabs>
                <w:tab w:val="left" w:pos="2835"/>
              </w:tabs>
              <w:rPr>
                <w:strike/>
                <w:sz w:val="22"/>
                <w:szCs w:val="22"/>
                <w:lang w:val="en-CA"/>
              </w:rPr>
            </w:pPr>
            <w:r w:rsidRPr="009738CB">
              <w:rPr>
                <w:strike/>
                <w:sz w:val="22"/>
                <w:szCs w:val="22"/>
                <w:lang w:val="en-CA"/>
              </w:rPr>
              <w:t>From the prompted message of week selection, student selects a week.</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613315" w:rsidRPr="009738CB" w:rsidRDefault="00613315" w:rsidP="0046493D">
            <w:pPr>
              <w:tabs>
                <w:tab w:val="left" w:pos="2835"/>
              </w:tabs>
              <w:rPr>
                <w:strike/>
                <w:sz w:val="22"/>
                <w:szCs w:val="22"/>
                <w:lang w:val="en-CA"/>
              </w:rPr>
            </w:pPr>
            <w:r w:rsidRPr="009738CB">
              <w:rPr>
                <w:strike/>
                <w:sz w:val="22"/>
                <w:szCs w:val="22"/>
                <w:lang w:val="en-CA"/>
              </w:rPr>
              <w:t>Displays the student’s schedule for the selected week.</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613315" w:rsidRPr="009738CB" w:rsidRDefault="00613315" w:rsidP="0046493D">
            <w:pPr>
              <w:tabs>
                <w:tab w:val="left" w:pos="2835"/>
              </w:tabs>
              <w:rPr>
                <w:strike/>
                <w:sz w:val="22"/>
                <w:szCs w:val="22"/>
                <w:lang w:val="en-CA"/>
              </w:rPr>
            </w:pPr>
            <w:r w:rsidRPr="009738CB">
              <w:rPr>
                <w:strike/>
                <w:sz w:val="22"/>
                <w:szCs w:val="22"/>
                <w:lang w:val="en-CA"/>
              </w:rPr>
              <w:t>Not implemented</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613315" w:rsidRPr="009738CB" w:rsidRDefault="00613315" w:rsidP="0046493D">
            <w:pPr>
              <w:tabs>
                <w:tab w:val="left" w:pos="2835"/>
              </w:tabs>
              <w:rPr>
                <w:strike/>
                <w:sz w:val="22"/>
                <w:szCs w:val="22"/>
                <w:lang w:val="en-CA"/>
              </w:rPr>
            </w:pPr>
            <w:r w:rsidRPr="009738CB">
              <w:rPr>
                <w:strike/>
                <w:sz w:val="22"/>
                <w:szCs w:val="22"/>
                <w:lang w:val="en-CA"/>
              </w:rPr>
              <w:t>Not implemented</w:t>
            </w:r>
          </w:p>
        </w:tc>
      </w:tr>
    </w:tbl>
    <w:p w:rsidR="00613315" w:rsidRPr="009738CB" w:rsidRDefault="00613315" w:rsidP="0046493D">
      <w:pPr>
        <w:tabs>
          <w:tab w:val="left" w:pos="2835"/>
        </w:tabs>
        <w:rPr>
          <w:lang w:val="en-CA"/>
        </w:rPr>
      </w:pPr>
    </w:p>
    <w:p w:rsidR="00EA4B63" w:rsidRDefault="00EA4B63"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Pr="009738CB" w:rsidRDefault="009738CB" w:rsidP="0046493D">
      <w:pPr>
        <w:tabs>
          <w:tab w:val="left" w:pos="2835"/>
        </w:tabs>
        <w:rPr>
          <w:lang w:val="en-CA"/>
        </w:rPr>
      </w:pPr>
    </w:p>
    <w:p w:rsidR="005B1387" w:rsidRPr="009738CB" w:rsidRDefault="005B1387" w:rsidP="007D6B48">
      <w:pPr>
        <w:pStyle w:val="numberedsubsubsub"/>
      </w:pPr>
      <w:bookmarkStart w:id="303" w:name="_Toc447569656"/>
      <w:r w:rsidRPr="009738CB">
        <w:t xml:space="preserve">Manage Courses </w:t>
      </w:r>
      <w:r w:rsidR="00064ED1" w:rsidRPr="009738CB">
        <w:t>(Administrator)</w:t>
      </w:r>
      <w:bookmarkEnd w:id="303"/>
    </w:p>
    <w:p w:rsidR="005B1387" w:rsidRPr="009738CB" w:rsidRDefault="005B1387" w:rsidP="0046493D">
      <w:pPr>
        <w:tabs>
          <w:tab w:val="left" w:pos="2835"/>
        </w:tabs>
        <w:rPr>
          <w:lang w:val="en-CA"/>
        </w:rPr>
      </w:pPr>
    </w:p>
    <w:tbl>
      <w:tblPr>
        <w:tblStyle w:val="TableGrid"/>
        <w:tblW w:w="5000" w:type="pct"/>
        <w:tblLook w:val="04A0" w:firstRow="1" w:lastRow="0" w:firstColumn="1" w:lastColumn="0" w:noHBand="0" w:noVBand="1"/>
      </w:tblPr>
      <w:tblGrid>
        <w:gridCol w:w="1278"/>
        <w:gridCol w:w="602"/>
        <w:gridCol w:w="1882"/>
        <w:gridCol w:w="1882"/>
        <w:gridCol w:w="1882"/>
        <w:gridCol w:w="1882"/>
      </w:tblGrid>
      <w:tr w:rsidR="005B1387" w:rsidRPr="009738CB" w:rsidTr="00613315">
        <w:trPr>
          <w:trHeight w:val="336"/>
        </w:trPr>
        <w:tc>
          <w:tcPr>
            <w:tcW w:w="1000" w:type="pct"/>
            <w:gridSpan w:val="2"/>
            <w:shd w:val="clear" w:color="auto" w:fill="1F4E79" w:themeFill="accent1" w:themeFillShade="80"/>
          </w:tcPr>
          <w:p w:rsidR="005B1387" w:rsidRPr="009738CB" w:rsidRDefault="005B1387" w:rsidP="0046493D">
            <w:pPr>
              <w:tabs>
                <w:tab w:val="left" w:pos="2835"/>
              </w:tabs>
              <w:rPr>
                <w:b/>
                <w:color w:val="FFFFFF" w:themeColor="background1"/>
                <w:sz w:val="22"/>
                <w:szCs w:val="22"/>
                <w:lang w:val="en-CA"/>
              </w:rPr>
            </w:pPr>
            <w:r w:rsidRPr="009738CB">
              <w:rPr>
                <w:b/>
                <w:color w:val="FFFFFF" w:themeColor="background1"/>
                <w:sz w:val="22"/>
                <w:szCs w:val="22"/>
                <w:lang w:val="en-CA"/>
              </w:rPr>
              <w:t>UC13</w:t>
            </w:r>
          </w:p>
        </w:tc>
        <w:tc>
          <w:tcPr>
            <w:tcW w:w="4000" w:type="pct"/>
            <w:gridSpan w:val="4"/>
            <w:shd w:val="clear" w:color="auto" w:fill="1F4E79" w:themeFill="accent1" w:themeFillShade="80"/>
          </w:tcPr>
          <w:p w:rsidR="005B1387" w:rsidRPr="009738CB" w:rsidRDefault="005B1387" w:rsidP="0046493D">
            <w:pPr>
              <w:tabs>
                <w:tab w:val="left" w:pos="2835"/>
              </w:tabs>
              <w:rPr>
                <w:b/>
                <w:color w:val="FFFFFF" w:themeColor="background1"/>
                <w:sz w:val="22"/>
                <w:szCs w:val="22"/>
                <w:lang w:val="en-CA"/>
              </w:rPr>
            </w:pPr>
            <w:r w:rsidRPr="009738CB">
              <w:rPr>
                <w:b/>
                <w:color w:val="FFFFFF" w:themeColor="background1"/>
                <w:sz w:val="22"/>
                <w:szCs w:val="22"/>
                <w:lang w:val="en-CA"/>
              </w:rPr>
              <w:t>Manage Courses</w:t>
            </w:r>
          </w:p>
        </w:tc>
      </w:tr>
      <w:tr w:rsidR="005B1387" w:rsidRPr="009738CB" w:rsidTr="00613315">
        <w:tc>
          <w:tcPr>
            <w:tcW w:w="680" w:type="pct"/>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Test ID</w:t>
            </w:r>
          </w:p>
        </w:tc>
        <w:tc>
          <w:tcPr>
            <w:tcW w:w="1320" w:type="pct"/>
            <w:gridSpan w:val="2"/>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Description</w:t>
            </w:r>
          </w:p>
        </w:tc>
        <w:tc>
          <w:tcPr>
            <w:tcW w:w="1000" w:type="pct"/>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Expected Output</w:t>
            </w:r>
          </w:p>
        </w:tc>
        <w:tc>
          <w:tcPr>
            <w:tcW w:w="1000" w:type="pct"/>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Actual Output</w:t>
            </w:r>
          </w:p>
        </w:tc>
        <w:tc>
          <w:tcPr>
            <w:tcW w:w="1000" w:type="pct"/>
            <w:shd w:val="clear" w:color="auto" w:fill="9CC2E5" w:themeFill="accent1" w:themeFillTint="99"/>
          </w:tcPr>
          <w:p w:rsidR="005B1387" w:rsidRPr="009738CB" w:rsidRDefault="005B1387" w:rsidP="0046493D">
            <w:pPr>
              <w:tabs>
                <w:tab w:val="left" w:pos="2835"/>
              </w:tabs>
              <w:rPr>
                <w:sz w:val="22"/>
                <w:szCs w:val="22"/>
                <w:lang w:val="en-CA"/>
              </w:rPr>
            </w:pPr>
            <w:r w:rsidRPr="009738CB">
              <w:rPr>
                <w:sz w:val="22"/>
                <w:szCs w:val="22"/>
                <w:lang w:val="en-CA"/>
              </w:rPr>
              <w:t>Result</w:t>
            </w:r>
          </w:p>
        </w:tc>
      </w:tr>
      <w:tr w:rsidR="005B1387" w:rsidRPr="009738CB" w:rsidTr="00613315">
        <w:tc>
          <w:tcPr>
            <w:tcW w:w="680" w:type="pct"/>
          </w:tcPr>
          <w:p w:rsidR="005B1387" w:rsidRPr="009738CB" w:rsidRDefault="005B1387" w:rsidP="0046493D">
            <w:pPr>
              <w:tabs>
                <w:tab w:val="left" w:pos="2835"/>
              </w:tabs>
              <w:rPr>
                <w:sz w:val="22"/>
                <w:szCs w:val="22"/>
                <w:lang w:val="en-CA"/>
              </w:rPr>
            </w:pPr>
            <w:r w:rsidRPr="009738CB">
              <w:rPr>
                <w:sz w:val="22"/>
                <w:szCs w:val="22"/>
                <w:lang w:val="en-CA"/>
              </w:rPr>
              <w:t>13.1</w:t>
            </w:r>
          </w:p>
        </w:tc>
        <w:tc>
          <w:tcPr>
            <w:tcW w:w="1320" w:type="pct"/>
            <w:gridSpan w:val="2"/>
          </w:tcPr>
          <w:p w:rsidR="005B1387" w:rsidRPr="009738CB" w:rsidRDefault="005B1387" w:rsidP="0046493D">
            <w:pPr>
              <w:tabs>
                <w:tab w:val="left" w:pos="2835"/>
              </w:tabs>
              <w:rPr>
                <w:sz w:val="22"/>
                <w:szCs w:val="22"/>
                <w:lang w:val="en-CA"/>
              </w:rPr>
            </w:pPr>
            <w:r w:rsidRPr="009738CB">
              <w:rPr>
                <w:sz w:val="22"/>
                <w:szCs w:val="22"/>
                <w:lang w:val="en-CA"/>
              </w:rPr>
              <w:t>Administrator requests to manage courses</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Course management page is displayed</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Course management page is displayed</w:t>
            </w:r>
          </w:p>
        </w:tc>
        <w:tc>
          <w:tcPr>
            <w:tcW w:w="1000" w:type="pct"/>
          </w:tcPr>
          <w:p w:rsidR="005B1387" w:rsidRPr="009738CB" w:rsidRDefault="005B1387" w:rsidP="0046493D">
            <w:pPr>
              <w:tabs>
                <w:tab w:val="left" w:pos="2835"/>
              </w:tabs>
              <w:rPr>
                <w:b/>
                <w:color w:val="00B050"/>
                <w:sz w:val="22"/>
                <w:szCs w:val="22"/>
                <w:lang w:val="en-CA"/>
              </w:rPr>
            </w:pPr>
            <w:r w:rsidRPr="009738CB">
              <w:rPr>
                <w:b/>
                <w:color w:val="385623" w:themeColor="accent6" w:themeShade="80"/>
                <w:sz w:val="22"/>
                <w:szCs w:val="22"/>
                <w:lang w:val="en-CA"/>
              </w:rPr>
              <w:t>Pass</w:t>
            </w:r>
          </w:p>
        </w:tc>
      </w:tr>
      <w:tr w:rsidR="005B1387" w:rsidRPr="009738CB" w:rsidTr="00B51F55">
        <w:tc>
          <w:tcPr>
            <w:tcW w:w="68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13.2</w:t>
            </w:r>
          </w:p>
        </w:tc>
        <w:tc>
          <w:tcPr>
            <w:tcW w:w="1320" w:type="pct"/>
            <w:gridSpan w:val="2"/>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 xml:space="preserve">Administrator enters an existing course I.D. to the search bar </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Course with the given I.D. is displayed, along with an option to edit the course</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Course with the given I.D. is displayed, along with the course code, course description, and an option to view, edit, or delete the course</w:t>
            </w:r>
          </w:p>
        </w:tc>
        <w:tc>
          <w:tcPr>
            <w:tcW w:w="1000" w:type="pct"/>
            <w:shd w:val="clear" w:color="auto" w:fill="DEEAF6" w:themeFill="accent1" w:themeFillTint="33"/>
          </w:tcPr>
          <w:p w:rsidR="005B1387" w:rsidRPr="009738CB" w:rsidRDefault="005B1387" w:rsidP="0046493D">
            <w:pPr>
              <w:tabs>
                <w:tab w:val="left" w:pos="2835"/>
              </w:tabs>
              <w:rPr>
                <w:b/>
                <w:sz w:val="22"/>
                <w:szCs w:val="22"/>
                <w:lang w:val="en-CA"/>
              </w:rPr>
            </w:pPr>
            <w:r w:rsidRPr="009738CB">
              <w:rPr>
                <w:b/>
                <w:color w:val="385623" w:themeColor="accent6" w:themeShade="80"/>
                <w:sz w:val="22"/>
                <w:szCs w:val="22"/>
                <w:lang w:val="en-CA"/>
              </w:rPr>
              <w:t>Pass</w:t>
            </w:r>
          </w:p>
        </w:tc>
      </w:tr>
      <w:tr w:rsidR="005B1387" w:rsidRPr="009738CB" w:rsidTr="00613315">
        <w:tc>
          <w:tcPr>
            <w:tcW w:w="680" w:type="pct"/>
          </w:tcPr>
          <w:p w:rsidR="005B1387" w:rsidRPr="009738CB" w:rsidRDefault="005B1387" w:rsidP="0046493D">
            <w:pPr>
              <w:tabs>
                <w:tab w:val="left" w:pos="2835"/>
              </w:tabs>
              <w:rPr>
                <w:sz w:val="22"/>
                <w:szCs w:val="22"/>
                <w:lang w:val="en-CA"/>
              </w:rPr>
            </w:pPr>
            <w:r w:rsidRPr="009738CB">
              <w:rPr>
                <w:sz w:val="22"/>
                <w:szCs w:val="22"/>
                <w:lang w:val="en-CA"/>
              </w:rPr>
              <w:t>13.3</w:t>
            </w:r>
          </w:p>
        </w:tc>
        <w:tc>
          <w:tcPr>
            <w:tcW w:w="1320" w:type="pct"/>
            <w:gridSpan w:val="2"/>
          </w:tcPr>
          <w:p w:rsidR="005B1387" w:rsidRPr="009738CB" w:rsidRDefault="005B1387" w:rsidP="0046493D">
            <w:pPr>
              <w:tabs>
                <w:tab w:val="left" w:pos="2835"/>
              </w:tabs>
              <w:rPr>
                <w:sz w:val="22"/>
                <w:szCs w:val="22"/>
                <w:lang w:val="en-CA"/>
              </w:rPr>
            </w:pPr>
            <w:r w:rsidRPr="009738CB">
              <w:rPr>
                <w:sz w:val="22"/>
                <w:szCs w:val="22"/>
                <w:lang w:val="en-CA"/>
              </w:rPr>
              <w:t>Administrator enters a non-existent course I.D. to the search bar</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Message indicating that a course with that I.D. does not exist</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 xml:space="preserve">“No results found” message is displayed </w:t>
            </w:r>
          </w:p>
        </w:tc>
        <w:tc>
          <w:tcPr>
            <w:tcW w:w="1000" w:type="pct"/>
          </w:tcPr>
          <w:p w:rsidR="005B1387" w:rsidRPr="009738CB" w:rsidRDefault="005B1387" w:rsidP="0046493D">
            <w:pPr>
              <w:tabs>
                <w:tab w:val="left" w:pos="2835"/>
              </w:tabs>
              <w:rPr>
                <w:b/>
                <w:color w:val="FF0000"/>
                <w:sz w:val="22"/>
                <w:szCs w:val="22"/>
                <w:lang w:val="en-CA"/>
              </w:rPr>
            </w:pPr>
            <w:r w:rsidRPr="009738CB">
              <w:rPr>
                <w:b/>
                <w:color w:val="385623" w:themeColor="accent6" w:themeShade="80"/>
                <w:sz w:val="22"/>
                <w:szCs w:val="22"/>
                <w:lang w:val="en-CA"/>
              </w:rPr>
              <w:t>Pass</w:t>
            </w:r>
          </w:p>
        </w:tc>
      </w:tr>
      <w:tr w:rsidR="005B1387" w:rsidRPr="009738CB" w:rsidTr="00B51F55">
        <w:tc>
          <w:tcPr>
            <w:tcW w:w="68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 xml:space="preserve">13.4 </w:t>
            </w:r>
          </w:p>
        </w:tc>
        <w:tc>
          <w:tcPr>
            <w:tcW w:w="1320" w:type="pct"/>
            <w:gridSpan w:val="2"/>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 xml:space="preserve">Administrator enters an existent course code to the search bar </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Course with the given code is displayed, along with an option to edit the course</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Course with the given code is displayed, along with the course I.D., course description, and an option to view, edit, or delete the course</w:t>
            </w:r>
          </w:p>
        </w:tc>
        <w:tc>
          <w:tcPr>
            <w:tcW w:w="1000" w:type="pct"/>
            <w:shd w:val="clear" w:color="auto" w:fill="DEEAF6" w:themeFill="accent1" w:themeFillTint="33"/>
          </w:tcPr>
          <w:p w:rsidR="005B1387" w:rsidRPr="009738CB" w:rsidRDefault="005B1387" w:rsidP="0046493D">
            <w:pPr>
              <w:tabs>
                <w:tab w:val="left" w:pos="2835"/>
              </w:tabs>
              <w:rPr>
                <w:b/>
                <w:sz w:val="22"/>
                <w:szCs w:val="22"/>
                <w:lang w:val="en-CA"/>
              </w:rPr>
            </w:pPr>
            <w:r w:rsidRPr="009738CB">
              <w:rPr>
                <w:b/>
                <w:color w:val="385623" w:themeColor="accent6" w:themeShade="80"/>
                <w:sz w:val="22"/>
                <w:szCs w:val="22"/>
                <w:lang w:val="en-CA"/>
              </w:rPr>
              <w:t>Pass</w:t>
            </w:r>
          </w:p>
        </w:tc>
      </w:tr>
      <w:tr w:rsidR="005B1387" w:rsidRPr="009738CB" w:rsidTr="00613315">
        <w:tc>
          <w:tcPr>
            <w:tcW w:w="680" w:type="pct"/>
          </w:tcPr>
          <w:p w:rsidR="005B1387" w:rsidRPr="009738CB" w:rsidRDefault="005B1387" w:rsidP="0046493D">
            <w:pPr>
              <w:tabs>
                <w:tab w:val="left" w:pos="2835"/>
              </w:tabs>
              <w:rPr>
                <w:sz w:val="22"/>
                <w:szCs w:val="22"/>
                <w:lang w:val="en-CA"/>
              </w:rPr>
            </w:pPr>
            <w:r w:rsidRPr="009738CB">
              <w:rPr>
                <w:sz w:val="22"/>
                <w:szCs w:val="22"/>
                <w:lang w:val="en-CA"/>
              </w:rPr>
              <w:lastRenderedPageBreak/>
              <w:t>13.5</w:t>
            </w:r>
          </w:p>
        </w:tc>
        <w:tc>
          <w:tcPr>
            <w:tcW w:w="1320" w:type="pct"/>
            <w:gridSpan w:val="2"/>
          </w:tcPr>
          <w:p w:rsidR="005B1387" w:rsidRPr="009738CB" w:rsidRDefault="005B1387" w:rsidP="0046493D">
            <w:pPr>
              <w:tabs>
                <w:tab w:val="left" w:pos="2835"/>
              </w:tabs>
              <w:rPr>
                <w:sz w:val="22"/>
                <w:szCs w:val="22"/>
                <w:lang w:val="en-CA"/>
              </w:rPr>
            </w:pPr>
            <w:r w:rsidRPr="009738CB">
              <w:rPr>
                <w:sz w:val="22"/>
                <w:szCs w:val="22"/>
                <w:lang w:val="en-CA"/>
              </w:rPr>
              <w:t xml:space="preserve">Administrator enters a non-existent course code to the search bar </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Message indicating that a course with that course code does not exist</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 xml:space="preserve">“No results found” message is displayed </w:t>
            </w:r>
          </w:p>
        </w:tc>
        <w:tc>
          <w:tcPr>
            <w:tcW w:w="1000" w:type="pct"/>
          </w:tcPr>
          <w:p w:rsidR="005B1387" w:rsidRPr="009738CB" w:rsidRDefault="005B1387" w:rsidP="0046493D">
            <w:pPr>
              <w:tabs>
                <w:tab w:val="left" w:pos="2835"/>
              </w:tabs>
              <w:rPr>
                <w:b/>
                <w:sz w:val="22"/>
                <w:szCs w:val="22"/>
                <w:lang w:val="en-CA"/>
              </w:rPr>
            </w:pPr>
            <w:r w:rsidRPr="009738CB">
              <w:rPr>
                <w:b/>
                <w:color w:val="385623" w:themeColor="accent6" w:themeShade="80"/>
                <w:sz w:val="22"/>
                <w:szCs w:val="22"/>
                <w:lang w:val="en-CA"/>
              </w:rPr>
              <w:t>Pass</w:t>
            </w:r>
          </w:p>
        </w:tc>
      </w:tr>
      <w:tr w:rsidR="005B1387" w:rsidRPr="009738CB" w:rsidTr="00B51F55">
        <w:tc>
          <w:tcPr>
            <w:tcW w:w="68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13.6</w:t>
            </w:r>
          </w:p>
        </w:tc>
        <w:tc>
          <w:tcPr>
            <w:tcW w:w="1320" w:type="pct"/>
            <w:gridSpan w:val="2"/>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Administrator enters an existent course description to the search bar</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Course with the given description is displayed, along with an option to edit the course</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Course with the given description is displayed, along with the course I.D., course code, and an option to view, edit, or delete the course</w:t>
            </w:r>
          </w:p>
        </w:tc>
        <w:tc>
          <w:tcPr>
            <w:tcW w:w="1000" w:type="pct"/>
            <w:shd w:val="clear" w:color="auto" w:fill="DEEAF6" w:themeFill="accent1" w:themeFillTint="33"/>
          </w:tcPr>
          <w:p w:rsidR="005B1387" w:rsidRPr="009738CB" w:rsidRDefault="005B1387" w:rsidP="0046493D">
            <w:pPr>
              <w:tabs>
                <w:tab w:val="left" w:pos="2835"/>
              </w:tabs>
              <w:rPr>
                <w:b/>
                <w:sz w:val="22"/>
                <w:szCs w:val="22"/>
                <w:lang w:val="en-CA"/>
              </w:rPr>
            </w:pPr>
            <w:r w:rsidRPr="009738CB">
              <w:rPr>
                <w:b/>
                <w:color w:val="385623" w:themeColor="accent6" w:themeShade="80"/>
                <w:sz w:val="22"/>
                <w:szCs w:val="22"/>
                <w:lang w:val="en-CA"/>
              </w:rPr>
              <w:t>Pass</w:t>
            </w:r>
          </w:p>
        </w:tc>
      </w:tr>
      <w:tr w:rsidR="005B1387" w:rsidRPr="009738CB" w:rsidTr="00613315">
        <w:tc>
          <w:tcPr>
            <w:tcW w:w="680" w:type="pct"/>
          </w:tcPr>
          <w:p w:rsidR="005B1387" w:rsidRPr="009738CB" w:rsidRDefault="005B1387" w:rsidP="0046493D">
            <w:pPr>
              <w:tabs>
                <w:tab w:val="left" w:pos="2835"/>
              </w:tabs>
              <w:rPr>
                <w:sz w:val="22"/>
                <w:szCs w:val="22"/>
                <w:lang w:val="en-CA"/>
              </w:rPr>
            </w:pPr>
            <w:r w:rsidRPr="009738CB">
              <w:rPr>
                <w:sz w:val="22"/>
                <w:szCs w:val="22"/>
                <w:lang w:val="en-CA"/>
              </w:rPr>
              <w:t>13.7</w:t>
            </w:r>
          </w:p>
        </w:tc>
        <w:tc>
          <w:tcPr>
            <w:tcW w:w="1320" w:type="pct"/>
            <w:gridSpan w:val="2"/>
          </w:tcPr>
          <w:p w:rsidR="005B1387" w:rsidRPr="009738CB" w:rsidRDefault="005B1387" w:rsidP="0046493D">
            <w:pPr>
              <w:tabs>
                <w:tab w:val="left" w:pos="2835"/>
              </w:tabs>
              <w:rPr>
                <w:sz w:val="22"/>
                <w:szCs w:val="22"/>
                <w:lang w:val="en-CA"/>
              </w:rPr>
            </w:pPr>
            <w:r w:rsidRPr="009738CB">
              <w:rPr>
                <w:sz w:val="22"/>
                <w:szCs w:val="22"/>
                <w:lang w:val="en-CA"/>
              </w:rPr>
              <w:t>Administrator enters a non-existent course description to the search bar</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Message indicating that a course with that description does not exist</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 xml:space="preserve">“No results found” message is displayed </w:t>
            </w:r>
          </w:p>
        </w:tc>
        <w:tc>
          <w:tcPr>
            <w:tcW w:w="1000" w:type="pct"/>
          </w:tcPr>
          <w:p w:rsidR="005B1387" w:rsidRPr="009738CB" w:rsidRDefault="005B1387" w:rsidP="0046493D">
            <w:pPr>
              <w:tabs>
                <w:tab w:val="left" w:pos="2835"/>
              </w:tabs>
              <w:rPr>
                <w:b/>
                <w:sz w:val="22"/>
                <w:szCs w:val="22"/>
                <w:lang w:val="en-CA"/>
              </w:rPr>
            </w:pPr>
            <w:r w:rsidRPr="009738CB">
              <w:rPr>
                <w:b/>
                <w:color w:val="385623" w:themeColor="accent6" w:themeShade="80"/>
                <w:sz w:val="22"/>
                <w:szCs w:val="22"/>
                <w:lang w:val="en-CA"/>
              </w:rPr>
              <w:t>Pass</w:t>
            </w:r>
          </w:p>
        </w:tc>
      </w:tr>
      <w:tr w:rsidR="005B1387" w:rsidRPr="009738CB" w:rsidTr="00B51F55">
        <w:tc>
          <w:tcPr>
            <w:tcW w:w="68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13.8</w:t>
            </w:r>
          </w:p>
        </w:tc>
        <w:tc>
          <w:tcPr>
            <w:tcW w:w="1320" w:type="pct"/>
            <w:gridSpan w:val="2"/>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Administrator requests to delete a course and confirms dialog box</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Updated course bank without the deleted course is produced and displayed</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Updated course bank without the deleted course is produced and displayed</w:t>
            </w:r>
          </w:p>
        </w:tc>
        <w:tc>
          <w:tcPr>
            <w:tcW w:w="1000" w:type="pct"/>
            <w:shd w:val="clear" w:color="auto" w:fill="DEEAF6" w:themeFill="accent1" w:themeFillTint="33"/>
          </w:tcPr>
          <w:p w:rsidR="005B1387" w:rsidRPr="009738CB" w:rsidRDefault="005B1387" w:rsidP="0046493D">
            <w:pPr>
              <w:tabs>
                <w:tab w:val="left" w:pos="2835"/>
              </w:tabs>
              <w:rPr>
                <w:b/>
                <w:sz w:val="22"/>
                <w:szCs w:val="22"/>
                <w:lang w:val="en-CA"/>
              </w:rPr>
            </w:pPr>
            <w:r w:rsidRPr="009738CB">
              <w:rPr>
                <w:b/>
                <w:color w:val="385623" w:themeColor="accent6" w:themeShade="80"/>
                <w:sz w:val="22"/>
                <w:szCs w:val="22"/>
                <w:lang w:val="en-CA"/>
              </w:rPr>
              <w:t>Pass</w:t>
            </w:r>
          </w:p>
        </w:tc>
      </w:tr>
      <w:tr w:rsidR="005B1387" w:rsidRPr="009738CB" w:rsidTr="00613315">
        <w:tc>
          <w:tcPr>
            <w:tcW w:w="680" w:type="pct"/>
          </w:tcPr>
          <w:p w:rsidR="005B1387" w:rsidRPr="009738CB" w:rsidRDefault="005B1387" w:rsidP="0046493D">
            <w:pPr>
              <w:tabs>
                <w:tab w:val="left" w:pos="2835"/>
              </w:tabs>
              <w:rPr>
                <w:sz w:val="22"/>
                <w:szCs w:val="22"/>
                <w:lang w:val="en-CA"/>
              </w:rPr>
            </w:pPr>
            <w:r w:rsidRPr="009738CB">
              <w:rPr>
                <w:sz w:val="22"/>
                <w:szCs w:val="22"/>
                <w:lang w:val="en-CA"/>
              </w:rPr>
              <w:t>13.9</w:t>
            </w:r>
          </w:p>
        </w:tc>
        <w:tc>
          <w:tcPr>
            <w:tcW w:w="1320" w:type="pct"/>
            <w:gridSpan w:val="2"/>
          </w:tcPr>
          <w:p w:rsidR="005B1387" w:rsidRPr="009738CB" w:rsidRDefault="005B1387" w:rsidP="0046493D">
            <w:pPr>
              <w:tabs>
                <w:tab w:val="left" w:pos="2835"/>
              </w:tabs>
              <w:rPr>
                <w:sz w:val="22"/>
                <w:szCs w:val="22"/>
                <w:lang w:val="en-CA"/>
              </w:rPr>
            </w:pPr>
            <w:r w:rsidRPr="009738CB">
              <w:rPr>
                <w:sz w:val="22"/>
                <w:szCs w:val="22"/>
                <w:lang w:val="en-CA"/>
              </w:rPr>
              <w:t>Administrator requests to delete a course and cancels dialog box</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Same course bank including the chosen course is displayed with no changes</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 xml:space="preserve">Same screen as before requesting course deletion is displayed </w:t>
            </w:r>
          </w:p>
        </w:tc>
        <w:tc>
          <w:tcPr>
            <w:tcW w:w="1000" w:type="pct"/>
          </w:tcPr>
          <w:p w:rsidR="005B1387" w:rsidRPr="009738CB" w:rsidRDefault="005B1387" w:rsidP="0046493D">
            <w:pPr>
              <w:tabs>
                <w:tab w:val="left" w:pos="2835"/>
              </w:tabs>
              <w:rPr>
                <w:b/>
                <w:color w:val="00B050"/>
                <w:sz w:val="22"/>
                <w:szCs w:val="22"/>
                <w:lang w:val="en-CA"/>
              </w:rPr>
            </w:pPr>
            <w:r w:rsidRPr="009738CB">
              <w:rPr>
                <w:b/>
                <w:color w:val="385623" w:themeColor="accent6" w:themeShade="80"/>
                <w:sz w:val="22"/>
                <w:szCs w:val="22"/>
                <w:lang w:val="en-CA"/>
              </w:rPr>
              <w:t>Pass</w:t>
            </w:r>
          </w:p>
        </w:tc>
      </w:tr>
      <w:tr w:rsidR="005B1387" w:rsidRPr="009738CB" w:rsidTr="00B51F55">
        <w:tc>
          <w:tcPr>
            <w:tcW w:w="68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13.10</w:t>
            </w:r>
          </w:p>
        </w:tc>
        <w:tc>
          <w:tcPr>
            <w:tcW w:w="1320" w:type="pct"/>
            <w:gridSpan w:val="2"/>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Administrator requests to update a course</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Course editing page is displayed</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Course editing page is displayed</w:t>
            </w:r>
          </w:p>
        </w:tc>
        <w:tc>
          <w:tcPr>
            <w:tcW w:w="1000" w:type="pct"/>
            <w:shd w:val="clear" w:color="auto" w:fill="DEEAF6" w:themeFill="accent1" w:themeFillTint="33"/>
          </w:tcPr>
          <w:p w:rsidR="005B1387" w:rsidRPr="009738CB" w:rsidRDefault="005B1387" w:rsidP="0046493D">
            <w:pPr>
              <w:tabs>
                <w:tab w:val="left" w:pos="2835"/>
              </w:tabs>
              <w:rPr>
                <w:b/>
                <w:sz w:val="22"/>
                <w:szCs w:val="22"/>
                <w:lang w:val="en-CA"/>
              </w:rPr>
            </w:pPr>
            <w:r w:rsidRPr="009738CB">
              <w:rPr>
                <w:b/>
                <w:color w:val="385623" w:themeColor="accent6" w:themeShade="80"/>
                <w:sz w:val="22"/>
                <w:szCs w:val="22"/>
                <w:lang w:val="en-CA"/>
              </w:rPr>
              <w:t>Pass</w:t>
            </w:r>
          </w:p>
        </w:tc>
      </w:tr>
      <w:tr w:rsidR="005B1387" w:rsidRPr="009738CB" w:rsidTr="00613315">
        <w:tc>
          <w:tcPr>
            <w:tcW w:w="680" w:type="pct"/>
          </w:tcPr>
          <w:p w:rsidR="005B1387" w:rsidRPr="009738CB" w:rsidRDefault="005B1387" w:rsidP="0046493D">
            <w:pPr>
              <w:tabs>
                <w:tab w:val="left" w:pos="2835"/>
              </w:tabs>
              <w:rPr>
                <w:sz w:val="22"/>
                <w:szCs w:val="22"/>
                <w:lang w:val="en-CA"/>
              </w:rPr>
            </w:pPr>
            <w:r w:rsidRPr="009738CB">
              <w:rPr>
                <w:sz w:val="22"/>
                <w:szCs w:val="22"/>
                <w:lang w:val="en-CA"/>
              </w:rPr>
              <w:t>13.11</w:t>
            </w:r>
          </w:p>
        </w:tc>
        <w:tc>
          <w:tcPr>
            <w:tcW w:w="1320" w:type="pct"/>
            <w:gridSpan w:val="2"/>
          </w:tcPr>
          <w:p w:rsidR="005B1387" w:rsidRPr="009738CB" w:rsidRDefault="005B1387" w:rsidP="0046493D">
            <w:pPr>
              <w:tabs>
                <w:tab w:val="left" w:pos="2835"/>
              </w:tabs>
              <w:rPr>
                <w:sz w:val="22"/>
                <w:szCs w:val="22"/>
                <w:lang w:val="en-CA"/>
              </w:rPr>
            </w:pPr>
            <w:r w:rsidRPr="009738CB">
              <w:rPr>
                <w:sz w:val="22"/>
                <w:szCs w:val="22"/>
                <w:lang w:val="en-CA"/>
              </w:rPr>
              <w:t>Administrator edits the course code of a course</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Updated course bank with the new code is produced and displayed</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Updated course details with the new course code is displayed</w:t>
            </w:r>
          </w:p>
        </w:tc>
        <w:tc>
          <w:tcPr>
            <w:tcW w:w="1000" w:type="pct"/>
          </w:tcPr>
          <w:p w:rsidR="005B1387" w:rsidRPr="009738CB" w:rsidRDefault="005B1387" w:rsidP="0046493D">
            <w:pPr>
              <w:tabs>
                <w:tab w:val="left" w:pos="2835"/>
              </w:tabs>
              <w:rPr>
                <w:b/>
                <w:color w:val="00B050"/>
                <w:sz w:val="22"/>
                <w:szCs w:val="22"/>
                <w:lang w:val="en-CA"/>
              </w:rPr>
            </w:pPr>
            <w:r w:rsidRPr="009738CB">
              <w:rPr>
                <w:b/>
                <w:color w:val="385623" w:themeColor="accent6" w:themeShade="80"/>
                <w:sz w:val="22"/>
                <w:szCs w:val="22"/>
                <w:lang w:val="en-CA"/>
              </w:rPr>
              <w:t>Pass</w:t>
            </w:r>
          </w:p>
        </w:tc>
      </w:tr>
      <w:tr w:rsidR="005B1387" w:rsidRPr="009738CB" w:rsidTr="00B51F55">
        <w:tc>
          <w:tcPr>
            <w:tcW w:w="68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13.11</w:t>
            </w:r>
          </w:p>
        </w:tc>
        <w:tc>
          <w:tcPr>
            <w:tcW w:w="1320" w:type="pct"/>
            <w:gridSpan w:val="2"/>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Administrator edits the course code of a course</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Updated course bank with the new description is produced and displayed</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Updated course details with the new course description is displayed</w:t>
            </w:r>
          </w:p>
        </w:tc>
        <w:tc>
          <w:tcPr>
            <w:tcW w:w="1000" w:type="pct"/>
            <w:shd w:val="clear" w:color="auto" w:fill="DEEAF6" w:themeFill="accent1" w:themeFillTint="33"/>
          </w:tcPr>
          <w:p w:rsidR="005B1387" w:rsidRPr="009738CB" w:rsidRDefault="005B1387" w:rsidP="0046493D">
            <w:pPr>
              <w:tabs>
                <w:tab w:val="left" w:pos="2835"/>
              </w:tabs>
              <w:rPr>
                <w:b/>
                <w:color w:val="00B050"/>
                <w:sz w:val="22"/>
                <w:szCs w:val="22"/>
                <w:lang w:val="en-CA"/>
              </w:rPr>
            </w:pPr>
            <w:r w:rsidRPr="009738CB">
              <w:rPr>
                <w:b/>
                <w:color w:val="385623" w:themeColor="accent6" w:themeShade="80"/>
                <w:sz w:val="22"/>
                <w:szCs w:val="22"/>
                <w:lang w:val="en-CA"/>
              </w:rPr>
              <w:t>Pass</w:t>
            </w:r>
          </w:p>
        </w:tc>
      </w:tr>
      <w:tr w:rsidR="005B1387" w:rsidRPr="009738CB" w:rsidTr="00613315">
        <w:tc>
          <w:tcPr>
            <w:tcW w:w="680" w:type="pct"/>
          </w:tcPr>
          <w:p w:rsidR="005B1387" w:rsidRPr="009738CB" w:rsidRDefault="005B1387" w:rsidP="0046493D">
            <w:pPr>
              <w:tabs>
                <w:tab w:val="left" w:pos="2835"/>
              </w:tabs>
              <w:rPr>
                <w:sz w:val="22"/>
                <w:szCs w:val="22"/>
                <w:lang w:val="en-CA"/>
              </w:rPr>
            </w:pPr>
            <w:r w:rsidRPr="009738CB">
              <w:rPr>
                <w:sz w:val="22"/>
                <w:szCs w:val="22"/>
                <w:lang w:val="en-CA"/>
              </w:rPr>
              <w:t>13.12</w:t>
            </w:r>
          </w:p>
        </w:tc>
        <w:tc>
          <w:tcPr>
            <w:tcW w:w="1320" w:type="pct"/>
            <w:gridSpan w:val="2"/>
          </w:tcPr>
          <w:p w:rsidR="005B1387" w:rsidRPr="009738CB" w:rsidRDefault="005B1387" w:rsidP="0046493D">
            <w:pPr>
              <w:tabs>
                <w:tab w:val="left" w:pos="2835"/>
              </w:tabs>
              <w:rPr>
                <w:sz w:val="22"/>
                <w:szCs w:val="22"/>
                <w:lang w:val="en-CA"/>
              </w:rPr>
            </w:pPr>
            <w:r w:rsidRPr="009738CB">
              <w:rPr>
                <w:sz w:val="22"/>
                <w:szCs w:val="22"/>
                <w:lang w:val="en-CA"/>
              </w:rPr>
              <w:t>Administrator edits the number of credits of a course</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Updated course bank with the new number of credits is produced and displayed</w:t>
            </w:r>
          </w:p>
        </w:tc>
        <w:tc>
          <w:tcPr>
            <w:tcW w:w="1000" w:type="pct"/>
          </w:tcPr>
          <w:p w:rsidR="005B1387" w:rsidRPr="009738CB" w:rsidRDefault="005B1387" w:rsidP="0046493D">
            <w:pPr>
              <w:tabs>
                <w:tab w:val="left" w:pos="2835"/>
              </w:tabs>
              <w:rPr>
                <w:sz w:val="22"/>
                <w:szCs w:val="22"/>
                <w:lang w:val="en-CA"/>
              </w:rPr>
            </w:pPr>
            <w:r w:rsidRPr="009738CB">
              <w:rPr>
                <w:sz w:val="22"/>
                <w:szCs w:val="22"/>
                <w:lang w:val="en-CA"/>
              </w:rPr>
              <w:t>Updated course details is displayed, and the new number of credits is produced</w:t>
            </w:r>
          </w:p>
        </w:tc>
        <w:tc>
          <w:tcPr>
            <w:tcW w:w="1000" w:type="pct"/>
          </w:tcPr>
          <w:p w:rsidR="005B1387" w:rsidRPr="009738CB" w:rsidRDefault="005B1387" w:rsidP="0046493D">
            <w:pPr>
              <w:tabs>
                <w:tab w:val="left" w:pos="2835"/>
              </w:tabs>
              <w:rPr>
                <w:b/>
                <w:color w:val="00B050"/>
                <w:sz w:val="22"/>
                <w:szCs w:val="22"/>
                <w:lang w:val="en-CA"/>
              </w:rPr>
            </w:pPr>
            <w:r w:rsidRPr="009738CB">
              <w:rPr>
                <w:b/>
                <w:color w:val="385623" w:themeColor="accent6" w:themeShade="80"/>
                <w:sz w:val="22"/>
                <w:szCs w:val="22"/>
                <w:lang w:val="en-CA"/>
              </w:rPr>
              <w:t>Pass</w:t>
            </w:r>
          </w:p>
        </w:tc>
      </w:tr>
      <w:tr w:rsidR="005B1387" w:rsidRPr="009738CB" w:rsidTr="00B51F55">
        <w:tc>
          <w:tcPr>
            <w:tcW w:w="68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13.13</w:t>
            </w:r>
          </w:p>
        </w:tc>
        <w:tc>
          <w:tcPr>
            <w:tcW w:w="1320" w:type="pct"/>
            <w:gridSpan w:val="2"/>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Administrator edits the type of the course</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Updated course bank with the new course type is produced and displayed</w:t>
            </w:r>
          </w:p>
        </w:tc>
        <w:tc>
          <w:tcPr>
            <w:tcW w:w="1000" w:type="pct"/>
            <w:shd w:val="clear" w:color="auto" w:fill="DEEAF6" w:themeFill="accent1" w:themeFillTint="33"/>
          </w:tcPr>
          <w:p w:rsidR="005B1387" w:rsidRPr="009738CB" w:rsidRDefault="005B1387" w:rsidP="0046493D">
            <w:pPr>
              <w:tabs>
                <w:tab w:val="left" w:pos="2835"/>
              </w:tabs>
              <w:rPr>
                <w:sz w:val="22"/>
                <w:szCs w:val="22"/>
                <w:lang w:val="en-CA"/>
              </w:rPr>
            </w:pPr>
            <w:r w:rsidRPr="009738CB">
              <w:rPr>
                <w:sz w:val="22"/>
                <w:szCs w:val="22"/>
                <w:lang w:val="en-CA"/>
              </w:rPr>
              <w:t>Updated course details is displayed, and the new course type is produced</w:t>
            </w:r>
          </w:p>
        </w:tc>
        <w:tc>
          <w:tcPr>
            <w:tcW w:w="1000" w:type="pct"/>
            <w:shd w:val="clear" w:color="auto" w:fill="DEEAF6" w:themeFill="accent1" w:themeFillTint="33"/>
          </w:tcPr>
          <w:p w:rsidR="005B1387" w:rsidRPr="009738CB" w:rsidRDefault="005B1387" w:rsidP="0046493D">
            <w:pPr>
              <w:tabs>
                <w:tab w:val="left" w:pos="2835"/>
              </w:tabs>
              <w:rPr>
                <w:b/>
                <w:color w:val="00B050"/>
                <w:sz w:val="22"/>
                <w:szCs w:val="22"/>
                <w:lang w:val="en-CA"/>
              </w:rPr>
            </w:pPr>
            <w:r w:rsidRPr="009738CB">
              <w:rPr>
                <w:b/>
                <w:color w:val="385623" w:themeColor="accent6" w:themeShade="80"/>
                <w:sz w:val="22"/>
                <w:szCs w:val="22"/>
                <w:lang w:val="en-CA"/>
              </w:rPr>
              <w:t>Pass</w:t>
            </w:r>
          </w:p>
        </w:tc>
      </w:tr>
    </w:tbl>
    <w:p w:rsidR="005B1387" w:rsidRDefault="005B1387"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Pr="009738CB" w:rsidRDefault="009738CB" w:rsidP="0046493D">
      <w:pPr>
        <w:tabs>
          <w:tab w:val="left" w:pos="2835"/>
        </w:tabs>
        <w:spacing w:after="160" w:line="259" w:lineRule="auto"/>
        <w:rPr>
          <w:lang w:val="en-CA"/>
        </w:rPr>
      </w:pPr>
    </w:p>
    <w:p w:rsidR="00DF2D5E" w:rsidRPr="009738CB" w:rsidRDefault="00DF2D5E" w:rsidP="00DF2D5E">
      <w:pPr>
        <w:pStyle w:val="numberedsubsubsub"/>
      </w:pPr>
      <w:bookmarkStart w:id="304" w:name="_Toc447569657"/>
      <w:r w:rsidRPr="009738CB">
        <w:t>Create Course</w:t>
      </w:r>
      <w:bookmarkEnd w:id="304"/>
      <w:r w:rsidRPr="009738CB">
        <w:t xml:space="preserve"> </w:t>
      </w:r>
    </w:p>
    <w:p w:rsidR="00DF2D5E" w:rsidRPr="009738CB" w:rsidRDefault="00DF2D5E" w:rsidP="00DF2D5E"/>
    <w:tbl>
      <w:tblPr>
        <w:tblStyle w:val="TableGrid"/>
        <w:tblW w:w="0" w:type="auto"/>
        <w:tblLook w:val="04A0" w:firstRow="1" w:lastRow="0" w:firstColumn="1" w:lastColumn="0" w:noHBand="0" w:noVBand="1"/>
      </w:tblPr>
      <w:tblGrid>
        <w:gridCol w:w="1271"/>
        <w:gridCol w:w="599"/>
        <w:gridCol w:w="1870"/>
        <w:gridCol w:w="1870"/>
        <w:gridCol w:w="1870"/>
        <w:gridCol w:w="1870"/>
      </w:tblGrid>
      <w:tr w:rsidR="00064ED1" w:rsidRPr="009738CB" w:rsidTr="00613315">
        <w:trPr>
          <w:trHeight w:val="336"/>
        </w:trPr>
        <w:tc>
          <w:tcPr>
            <w:tcW w:w="1870" w:type="dxa"/>
            <w:gridSpan w:val="2"/>
            <w:shd w:val="clear" w:color="auto" w:fill="1F4E79" w:themeFill="accent1" w:themeFillShade="80"/>
          </w:tcPr>
          <w:p w:rsidR="00064ED1" w:rsidRPr="009738CB" w:rsidRDefault="00064ED1" w:rsidP="0046493D">
            <w:pPr>
              <w:tabs>
                <w:tab w:val="left" w:pos="2835"/>
              </w:tabs>
              <w:rPr>
                <w:b/>
                <w:color w:val="FFFFFF" w:themeColor="background1"/>
                <w:sz w:val="22"/>
                <w:szCs w:val="22"/>
                <w:lang w:val="en-CA"/>
              </w:rPr>
            </w:pPr>
            <w:r w:rsidRPr="009738CB">
              <w:rPr>
                <w:b/>
                <w:color w:val="FFFFFF" w:themeColor="background1"/>
                <w:sz w:val="22"/>
                <w:szCs w:val="22"/>
                <w:lang w:val="en-CA"/>
              </w:rPr>
              <w:t>UC14</w:t>
            </w:r>
          </w:p>
        </w:tc>
        <w:tc>
          <w:tcPr>
            <w:tcW w:w="7480" w:type="dxa"/>
            <w:gridSpan w:val="4"/>
            <w:shd w:val="clear" w:color="auto" w:fill="1F4E79" w:themeFill="accent1" w:themeFillShade="80"/>
          </w:tcPr>
          <w:p w:rsidR="00064ED1" w:rsidRPr="009738CB" w:rsidRDefault="00064ED1" w:rsidP="0046493D">
            <w:pPr>
              <w:tabs>
                <w:tab w:val="left" w:pos="2835"/>
              </w:tabs>
              <w:rPr>
                <w:b/>
                <w:color w:val="FFFFFF" w:themeColor="background1"/>
                <w:sz w:val="22"/>
                <w:szCs w:val="22"/>
                <w:lang w:val="en-CA"/>
              </w:rPr>
            </w:pPr>
            <w:r w:rsidRPr="009738CB">
              <w:rPr>
                <w:b/>
                <w:color w:val="FFFFFF" w:themeColor="background1"/>
                <w:sz w:val="22"/>
                <w:szCs w:val="22"/>
                <w:lang w:val="en-CA"/>
              </w:rPr>
              <w:t>Create Course</w:t>
            </w:r>
          </w:p>
        </w:tc>
      </w:tr>
      <w:tr w:rsidR="00064ED1" w:rsidRPr="009738CB" w:rsidTr="00613315">
        <w:tc>
          <w:tcPr>
            <w:tcW w:w="1271"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064ED1" w:rsidRPr="009738CB" w:rsidRDefault="00064ED1" w:rsidP="0046493D">
            <w:pPr>
              <w:tabs>
                <w:tab w:val="left" w:pos="2835"/>
              </w:tabs>
              <w:rPr>
                <w:lang w:val="en-CA"/>
              </w:rPr>
            </w:pPr>
            <w:r w:rsidRPr="009738CB">
              <w:rPr>
                <w:lang w:val="en-CA"/>
              </w:rPr>
              <w:t>Result</w:t>
            </w:r>
          </w:p>
        </w:tc>
      </w:tr>
      <w:tr w:rsidR="00064ED1" w:rsidRPr="009738CB" w:rsidTr="00613315">
        <w:tc>
          <w:tcPr>
            <w:tcW w:w="1271" w:type="dxa"/>
          </w:tcPr>
          <w:p w:rsidR="00064ED1" w:rsidRPr="009738CB" w:rsidRDefault="00064ED1" w:rsidP="0046493D">
            <w:pPr>
              <w:tabs>
                <w:tab w:val="left" w:pos="2835"/>
              </w:tabs>
              <w:rPr>
                <w:sz w:val="22"/>
                <w:szCs w:val="22"/>
                <w:lang w:val="en-CA"/>
              </w:rPr>
            </w:pPr>
            <w:r w:rsidRPr="009738CB">
              <w:rPr>
                <w:sz w:val="22"/>
                <w:szCs w:val="22"/>
                <w:lang w:val="en-CA"/>
              </w:rPr>
              <w:t>14.1</w:t>
            </w:r>
          </w:p>
        </w:tc>
        <w:tc>
          <w:tcPr>
            <w:tcW w:w="2469" w:type="dxa"/>
            <w:gridSpan w:val="2"/>
          </w:tcPr>
          <w:p w:rsidR="00064ED1" w:rsidRPr="009738CB" w:rsidRDefault="00064ED1" w:rsidP="0046493D">
            <w:pPr>
              <w:tabs>
                <w:tab w:val="left" w:pos="2835"/>
              </w:tabs>
              <w:rPr>
                <w:sz w:val="22"/>
                <w:szCs w:val="22"/>
                <w:lang w:val="en-CA"/>
              </w:rPr>
            </w:pPr>
            <w:r w:rsidRPr="009738CB">
              <w:rPr>
                <w:sz w:val="22"/>
                <w:szCs w:val="22"/>
                <w:lang w:val="en-CA"/>
              </w:rPr>
              <w:t>Administrator requests to create a course</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t>Course creation page is displayed</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t>Create Course page is displayed</w:t>
            </w:r>
          </w:p>
        </w:tc>
        <w:tc>
          <w:tcPr>
            <w:tcW w:w="1870" w:type="dxa"/>
          </w:tcPr>
          <w:p w:rsidR="00064ED1" w:rsidRPr="009738CB" w:rsidRDefault="00064ED1" w:rsidP="0046493D">
            <w:pPr>
              <w:tabs>
                <w:tab w:val="left" w:pos="2835"/>
              </w:tabs>
              <w:rPr>
                <w:b/>
                <w:lang w:val="en-CA"/>
              </w:rPr>
            </w:pPr>
            <w:r w:rsidRPr="009738CB">
              <w:rPr>
                <w:b/>
                <w:color w:val="385623" w:themeColor="accent6" w:themeShade="80"/>
                <w:lang w:val="en-CA"/>
              </w:rPr>
              <w:t>Pass</w:t>
            </w:r>
          </w:p>
        </w:tc>
      </w:tr>
      <w:tr w:rsidR="00064ED1" w:rsidRPr="009738CB" w:rsidTr="00B51F55">
        <w:tc>
          <w:tcPr>
            <w:tcW w:w="1271"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14.2</w:t>
            </w:r>
          </w:p>
        </w:tc>
        <w:tc>
          <w:tcPr>
            <w:tcW w:w="2469" w:type="dxa"/>
            <w:gridSpan w:val="2"/>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Administrator enters a course ID, description and amount of credits</w:t>
            </w:r>
          </w:p>
        </w:tc>
        <w:tc>
          <w:tcPr>
            <w:tcW w:w="1870"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 xml:space="preserve">Course info is registered and displayed </w:t>
            </w:r>
          </w:p>
        </w:tc>
        <w:tc>
          <w:tcPr>
            <w:tcW w:w="1870" w:type="dxa"/>
            <w:shd w:val="clear" w:color="auto" w:fill="DEEAF6" w:themeFill="accent1" w:themeFillTint="33"/>
          </w:tcPr>
          <w:p w:rsidR="00064ED1" w:rsidRPr="009738CB" w:rsidRDefault="00064ED1" w:rsidP="0046493D">
            <w:pPr>
              <w:tabs>
                <w:tab w:val="left" w:pos="2835"/>
              </w:tabs>
              <w:ind w:left="60"/>
              <w:rPr>
                <w:sz w:val="22"/>
                <w:szCs w:val="22"/>
                <w:lang w:val="en-CA"/>
              </w:rPr>
            </w:pPr>
            <w:r w:rsidRPr="009738CB">
              <w:rPr>
                <w:sz w:val="22"/>
                <w:szCs w:val="22"/>
                <w:lang w:val="en-CA"/>
              </w:rPr>
              <w:t>Course info is registered and displayed</w:t>
            </w:r>
          </w:p>
        </w:tc>
        <w:tc>
          <w:tcPr>
            <w:tcW w:w="1870" w:type="dxa"/>
            <w:shd w:val="clear" w:color="auto" w:fill="DEEAF6" w:themeFill="accent1" w:themeFillTint="33"/>
          </w:tcPr>
          <w:p w:rsidR="00064ED1" w:rsidRPr="009738CB" w:rsidRDefault="00064ED1" w:rsidP="0046493D">
            <w:pPr>
              <w:tabs>
                <w:tab w:val="left" w:pos="2835"/>
              </w:tabs>
              <w:rPr>
                <w:b/>
                <w:lang w:val="en-CA"/>
              </w:rPr>
            </w:pPr>
            <w:r w:rsidRPr="009738CB">
              <w:rPr>
                <w:b/>
                <w:color w:val="385623" w:themeColor="accent6" w:themeShade="80"/>
                <w:lang w:val="en-CA"/>
              </w:rPr>
              <w:t>Pass</w:t>
            </w:r>
          </w:p>
        </w:tc>
      </w:tr>
      <w:tr w:rsidR="00064ED1" w:rsidRPr="009738CB" w:rsidTr="00613315">
        <w:tc>
          <w:tcPr>
            <w:tcW w:w="1271" w:type="dxa"/>
          </w:tcPr>
          <w:p w:rsidR="00064ED1" w:rsidRPr="009738CB" w:rsidRDefault="00064ED1" w:rsidP="0046493D">
            <w:pPr>
              <w:tabs>
                <w:tab w:val="left" w:pos="2835"/>
              </w:tabs>
              <w:rPr>
                <w:sz w:val="22"/>
                <w:szCs w:val="22"/>
                <w:lang w:val="en-CA"/>
              </w:rPr>
            </w:pPr>
            <w:r w:rsidRPr="009738CB">
              <w:rPr>
                <w:sz w:val="22"/>
                <w:szCs w:val="22"/>
                <w:lang w:val="en-CA"/>
              </w:rPr>
              <w:t xml:space="preserve">14.3 </w:t>
            </w:r>
          </w:p>
        </w:tc>
        <w:tc>
          <w:tcPr>
            <w:tcW w:w="2469" w:type="dxa"/>
            <w:gridSpan w:val="2"/>
          </w:tcPr>
          <w:p w:rsidR="00064ED1" w:rsidRPr="009738CB" w:rsidRDefault="00064ED1" w:rsidP="0046493D">
            <w:pPr>
              <w:tabs>
                <w:tab w:val="left" w:pos="2835"/>
              </w:tabs>
              <w:rPr>
                <w:sz w:val="22"/>
                <w:szCs w:val="22"/>
                <w:lang w:val="en-CA"/>
              </w:rPr>
            </w:pPr>
            <w:r w:rsidRPr="009738CB">
              <w:rPr>
                <w:sz w:val="22"/>
                <w:szCs w:val="22"/>
                <w:lang w:val="en-CA"/>
              </w:rPr>
              <w:t>Administrator enters a description and credits, but no course ID</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t>Error message indicating the course ID field has been left blank</w:t>
            </w:r>
          </w:p>
        </w:tc>
        <w:tc>
          <w:tcPr>
            <w:tcW w:w="1870" w:type="dxa"/>
          </w:tcPr>
          <w:p w:rsidR="00064ED1" w:rsidRPr="009738CB" w:rsidRDefault="00064ED1" w:rsidP="0046493D">
            <w:pPr>
              <w:pStyle w:val="NormalWeb"/>
              <w:tabs>
                <w:tab w:val="left" w:pos="2835"/>
              </w:tabs>
              <w:spacing w:before="0" w:beforeAutospacing="0" w:after="0" w:afterAutospacing="0"/>
              <w:textAlignment w:val="baseline"/>
              <w:rPr>
                <w:sz w:val="22"/>
                <w:szCs w:val="22"/>
              </w:rPr>
            </w:pPr>
            <w:r w:rsidRPr="009738CB">
              <w:rPr>
                <w:sz w:val="22"/>
                <w:szCs w:val="22"/>
              </w:rPr>
              <w:t>Please fix the following input errors:</w:t>
            </w:r>
          </w:p>
          <w:p w:rsidR="00064ED1" w:rsidRPr="009738CB" w:rsidRDefault="00064ED1" w:rsidP="0046493D">
            <w:pPr>
              <w:pStyle w:val="ListParagraph"/>
              <w:numPr>
                <w:ilvl w:val="0"/>
                <w:numId w:val="45"/>
              </w:numPr>
              <w:tabs>
                <w:tab w:val="left" w:pos="2835"/>
              </w:tabs>
              <w:spacing w:line="256" w:lineRule="auto"/>
              <w:textAlignment w:val="baseline"/>
              <w:rPr>
                <w:rFonts w:ascii="Times New Roman" w:hAnsi="Times New Roman" w:cs="Times New Roman"/>
              </w:rPr>
            </w:pPr>
            <w:r w:rsidRPr="009738CB">
              <w:rPr>
                <w:rFonts w:ascii="Times New Roman" w:hAnsi="Times New Roman" w:cs="Times New Roman"/>
              </w:rPr>
              <w:t>Course Code cannot be blank.</w:t>
            </w:r>
          </w:p>
          <w:p w:rsidR="00064ED1" w:rsidRPr="009738CB" w:rsidRDefault="00064ED1" w:rsidP="0046493D">
            <w:pPr>
              <w:tabs>
                <w:tab w:val="left" w:pos="2835"/>
              </w:tabs>
              <w:ind w:left="60"/>
              <w:rPr>
                <w:sz w:val="22"/>
                <w:szCs w:val="22"/>
                <w:lang w:val="en-CA"/>
              </w:rPr>
            </w:pPr>
          </w:p>
          <w:p w:rsidR="00064ED1" w:rsidRPr="009738CB" w:rsidRDefault="00064ED1" w:rsidP="0046493D">
            <w:pPr>
              <w:tabs>
                <w:tab w:val="left" w:pos="2835"/>
              </w:tabs>
              <w:ind w:left="60"/>
              <w:rPr>
                <w:sz w:val="22"/>
                <w:szCs w:val="22"/>
                <w:u w:val="single"/>
                <w:lang w:val="en-CA"/>
              </w:rPr>
            </w:pPr>
          </w:p>
        </w:tc>
        <w:tc>
          <w:tcPr>
            <w:tcW w:w="1870" w:type="dxa"/>
          </w:tcPr>
          <w:p w:rsidR="00064ED1" w:rsidRPr="009738CB" w:rsidRDefault="00064ED1" w:rsidP="0046493D">
            <w:pPr>
              <w:tabs>
                <w:tab w:val="left" w:pos="2835"/>
              </w:tabs>
              <w:rPr>
                <w:b/>
                <w:lang w:val="en-CA"/>
              </w:rPr>
            </w:pPr>
            <w:r w:rsidRPr="009738CB">
              <w:rPr>
                <w:b/>
                <w:color w:val="385623" w:themeColor="accent6" w:themeShade="80"/>
                <w:lang w:val="en-CA"/>
              </w:rPr>
              <w:t>Pass</w:t>
            </w:r>
          </w:p>
        </w:tc>
      </w:tr>
      <w:tr w:rsidR="00064ED1" w:rsidRPr="009738CB" w:rsidTr="00B51F55">
        <w:tc>
          <w:tcPr>
            <w:tcW w:w="1271"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14.4</w:t>
            </w:r>
          </w:p>
        </w:tc>
        <w:tc>
          <w:tcPr>
            <w:tcW w:w="2469" w:type="dxa"/>
            <w:gridSpan w:val="2"/>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Administrator enters a course ID and credits, but no description</w:t>
            </w:r>
          </w:p>
        </w:tc>
        <w:tc>
          <w:tcPr>
            <w:tcW w:w="1870"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Error message indicating the description field has been left blank</w:t>
            </w:r>
          </w:p>
        </w:tc>
        <w:tc>
          <w:tcPr>
            <w:tcW w:w="1870" w:type="dxa"/>
            <w:shd w:val="clear" w:color="auto" w:fill="DEEAF6" w:themeFill="accent1" w:themeFillTint="33"/>
          </w:tcPr>
          <w:p w:rsidR="00064ED1" w:rsidRPr="009738CB" w:rsidRDefault="00064ED1" w:rsidP="0046493D">
            <w:pPr>
              <w:pStyle w:val="NormalWeb"/>
              <w:tabs>
                <w:tab w:val="left" w:pos="2835"/>
              </w:tabs>
              <w:spacing w:before="0" w:beforeAutospacing="0" w:after="0" w:afterAutospacing="0"/>
              <w:textAlignment w:val="baseline"/>
              <w:rPr>
                <w:sz w:val="22"/>
                <w:szCs w:val="22"/>
              </w:rPr>
            </w:pPr>
            <w:r w:rsidRPr="009738CB">
              <w:rPr>
                <w:sz w:val="22"/>
                <w:szCs w:val="22"/>
              </w:rPr>
              <w:t>Please fix the following input errors:</w:t>
            </w:r>
          </w:p>
          <w:p w:rsidR="00064ED1" w:rsidRPr="009738CB" w:rsidRDefault="00064ED1" w:rsidP="0046493D">
            <w:pPr>
              <w:pStyle w:val="ListParagraph"/>
              <w:numPr>
                <w:ilvl w:val="0"/>
                <w:numId w:val="45"/>
              </w:numPr>
              <w:tabs>
                <w:tab w:val="left" w:pos="2835"/>
              </w:tabs>
              <w:spacing w:line="256" w:lineRule="auto"/>
              <w:textAlignment w:val="baseline"/>
              <w:rPr>
                <w:rFonts w:ascii="Times New Roman" w:hAnsi="Times New Roman" w:cs="Times New Roman"/>
              </w:rPr>
            </w:pPr>
            <w:r w:rsidRPr="009738CB">
              <w:rPr>
                <w:rFonts w:ascii="Times New Roman" w:hAnsi="Times New Roman" w:cs="Times New Roman"/>
              </w:rPr>
              <w:t>Course Description cannot be blank.</w:t>
            </w:r>
          </w:p>
          <w:p w:rsidR="00064ED1" w:rsidRPr="009738CB" w:rsidRDefault="00064ED1" w:rsidP="0046493D">
            <w:pPr>
              <w:tabs>
                <w:tab w:val="left" w:pos="2835"/>
              </w:tabs>
              <w:ind w:left="60"/>
              <w:rPr>
                <w:sz w:val="22"/>
                <w:szCs w:val="22"/>
                <w:lang w:val="en-CA"/>
              </w:rPr>
            </w:pPr>
          </w:p>
        </w:tc>
        <w:tc>
          <w:tcPr>
            <w:tcW w:w="1870" w:type="dxa"/>
            <w:shd w:val="clear" w:color="auto" w:fill="DEEAF6" w:themeFill="accent1" w:themeFillTint="33"/>
          </w:tcPr>
          <w:p w:rsidR="00064ED1" w:rsidRPr="009738CB" w:rsidRDefault="00064ED1" w:rsidP="0046493D">
            <w:pPr>
              <w:tabs>
                <w:tab w:val="left" w:pos="2835"/>
              </w:tabs>
              <w:rPr>
                <w:b/>
                <w:lang w:val="en-CA"/>
              </w:rPr>
            </w:pPr>
            <w:r w:rsidRPr="009738CB">
              <w:rPr>
                <w:b/>
                <w:color w:val="385623" w:themeColor="accent6" w:themeShade="80"/>
                <w:lang w:val="en-CA"/>
              </w:rPr>
              <w:t>Pass</w:t>
            </w:r>
          </w:p>
        </w:tc>
      </w:tr>
      <w:tr w:rsidR="00064ED1" w:rsidRPr="009738CB" w:rsidTr="00613315">
        <w:tc>
          <w:tcPr>
            <w:tcW w:w="1271" w:type="dxa"/>
          </w:tcPr>
          <w:p w:rsidR="00064ED1" w:rsidRPr="009738CB" w:rsidRDefault="00064ED1" w:rsidP="0046493D">
            <w:pPr>
              <w:tabs>
                <w:tab w:val="left" w:pos="2835"/>
              </w:tabs>
              <w:rPr>
                <w:sz w:val="22"/>
                <w:szCs w:val="22"/>
                <w:lang w:val="en-CA"/>
              </w:rPr>
            </w:pPr>
            <w:r w:rsidRPr="009738CB">
              <w:rPr>
                <w:sz w:val="22"/>
                <w:szCs w:val="22"/>
                <w:lang w:val="en-CA"/>
              </w:rPr>
              <w:t>14.5</w:t>
            </w:r>
          </w:p>
        </w:tc>
        <w:tc>
          <w:tcPr>
            <w:tcW w:w="2469" w:type="dxa"/>
            <w:gridSpan w:val="2"/>
          </w:tcPr>
          <w:p w:rsidR="00064ED1" w:rsidRPr="009738CB" w:rsidRDefault="00064ED1" w:rsidP="0046493D">
            <w:pPr>
              <w:tabs>
                <w:tab w:val="left" w:pos="2835"/>
              </w:tabs>
              <w:rPr>
                <w:sz w:val="22"/>
                <w:szCs w:val="22"/>
                <w:lang w:val="en-CA"/>
              </w:rPr>
            </w:pPr>
            <w:r w:rsidRPr="009738CB">
              <w:rPr>
                <w:sz w:val="22"/>
                <w:szCs w:val="22"/>
                <w:lang w:val="en-CA"/>
              </w:rPr>
              <w:t>Administrator enters a course ID and description, but no credits</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t>Error message indicating the credits field has been left blank</w:t>
            </w:r>
          </w:p>
        </w:tc>
        <w:tc>
          <w:tcPr>
            <w:tcW w:w="1870" w:type="dxa"/>
          </w:tcPr>
          <w:p w:rsidR="00064ED1" w:rsidRPr="009738CB" w:rsidRDefault="00064ED1" w:rsidP="0046493D">
            <w:pPr>
              <w:pStyle w:val="NormalWeb"/>
              <w:tabs>
                <w:tab w:val="left" w:pos="2835"/>
              </w:tabs>
              <w:spacing w:before="0" w:beforeAutospacing="0" w:after="0" w:afterAutospacing="0"/>
              <w:textAlignment w:val="baseline"/>
              <w:rPr>
                <w:sz w:val="22"/>
                <w:szCs w:val="22"/>
              </w:rPr>
            </w:pPr>
            <w:r w:rsidRPr="009738CB">
              <w:rPr>
                <w:sz w:val="22"/>
                <w:szCs w:val="22"/>
              </w:rPr>
              <w:t>Please fix the following input errors:</w:t>
            </w:r>
          </w:p>
          <w:p w:rsidR="00064ED1" w:rsidRPr="009738CB" w:rsidRDefault="00064ED1" w:rsidP="0046493D">
            <w:pPr>
              <w:pStyle w:val="ListParagraph"/>
              <w:numPr>
                <w:ilvl w:val="0"/>
                <w:numId w:val="45"/>
              </w:numPr>
              <w:tabs>
                <w:tab w:val="left" w:pos="2835"/>
              </w:tabs>
              <w:spacing w:line="256" w:lineRule="auto"/>
              <w:textAlignment w:val="baseline"/>
              <w:rPr>
                <w:rFonts w:ascii="Times New Roman" w:hAnsi="Times New Roman" w:cs="Times New Roman"/>
              </w:rPr>
            </w:pPr>
            <w:r w:rsidRPr="009738CB">
              <w:rPr>
                <w:rFonts w:ascii="Times New Roman" w:hAnsi="Times New Roman" w:cs="Times New Roman"/>
              </w:rPr>
              <w:lastRenderedPageBreak/>
              <w:t>Credits cannot be blank.</w:t>
            </w:r>
          </w:p>
        </w:tc>
        <w:tc>
          <w:tcPr>
            <w:tcW w:w="1870" w:type="dxa"/>
          </w:tcPr>
          <w:p w:rsidR="00064ED1" w:rsidRPr="009738CB" w:rsidRDefault="00064ED1" w:rsidP="0046493D">
            <w:pPr>
              <w:tabs>
                <w:tab w:val="left" w:pos="2835"/>
              </w:tabs>
              <w:rPr>
                <w:b/>
                <w:lang w:val="en-CA"/>
              </w:rPr>
            </w:pPr>
            <w:r w:rsidRPr="009738CB">
              <w:rPr>
                <w:b/>
                <w:color w:val="385623" w:themeColor="accent6" w:themeShade="80"/>
                <w:lang w:val="en-CA"/>
              </w:rPr>
              <w:lastRenderedPageBreak/>
              <w:t>Pass</w:t>
            </w:r>
          </w:p>
        </w:tc>
      </w:tr>
    </w:tbl>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9738CB" w:rsidRDefault="009738CB" w:rsidP="0046493D">
      <w:pPr>
        <w:tabs>
          <w:tab w:val="left" w:pos="2835"/>
        </w:tabs>
        <w:spacing w:after="160" w:line="259" w:lineRule="auto"/>
        <w:rPr>
          <w:lang w:val="en-CA"/>
        </w:rPr>
      </w:pPr>
    </w:p>
    <w:p w:rsidR="005B1387" w:rsidRPr="009738CB" w:rsidRDefault="00064ED1" w:rsidP="007D6B48">
      <w:pPr>
        <w:pStyle w:val="numberedsubsubsub"/>
      </w:pPr>
      <w:bookmarkStart w:id="305" w:name="_Toc447569658"/>
      <w:r w:rsidRPr="009738CB">
        <w:t>View Courses (Administrator)</w:t>
      </w:r>
      <w:bookmarkEnd w:id="305"/>
    </w:p>
    <w:p w:rsidR="00064ED1" w:rsidRPr="009738CB" w:rsidRDefault="00064ED1"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064ED1" w:rsidRPr="009738CB" w:rsidTr="00613315">
        <w:trPr>
          <w:trHeight w:val="336"/>
        </w:trPr>
        <w:tc>
          <w:tcPr>
            <w:tcW w:w="1870" w:type="dxa"/>
            <w:gridSpan w:val="2"/>
            <w:shd w:val="clear" w:color="auto" w:fill="1F4E79" w:themeFill="accent1" w:themeFillShade="80"/>
          </w:tcPr>
          <w:p w:rsidR="00064ED1" w:rsidRPr="009738CB" w:rsidRDefault="00064ED1" w:rsidP="0046493D">
            <w:pPr>
              <w:tabs>
                <w:tab w:val="left" w:pos="2835"/>
              </w:tabs>
              <w:rPr>
                <w:b/>
                <w:color w:val="FFFFFF" w:themeColor="background1"/>
                <w:sz w:val="22"/>
                <w:szCs w:val="22"/>
                <w:lang w:val="en-CA"/>
              </w:rPr>
            </w:pPr>
            <w:r w:rsidRPr="009738CB">
              <w:rPr>
                <w:b/>
                <w:color w:val="FFFFFF" w:themeColor="background1"/>
                <w:sz w:val="22"/>
                <w:szCs w:val="22"/>
                <w:lang w:val="en-CA"/>
              </w:rPr>
              <w:t>UC15</w:t>
            </w:r>
          </w:p>
        </w:tc>
        <w:tc>
          <w:tcPr>
            <w:tcW w:w="7480" w:type="dxa"/>
            <w:gridSpan w:val="4"/>
            <w:shd w:val="clear" w:color="auto" w:fill="1F4E79" w:themeFill="accent1" w:themeFillShade="80"/>
          </w:tcPr>
          <w:p w:rsidR="00064ED1" w:rsidRPr="009738CB" w:rsidRDefault="00064ED1" w:rsidP="0046493D">
            <w:pPr>
              <w:tabs>
                <w:tab w:val="left" w:pos="2835"/>
              </w:tabs>
              <w:rPr>
                <w:b/>
                <w:color w:val="FFFFFF" w:themeColor="background1"/>
                <w:sz w:val="22"/>
                <w:szCs w:val="22"/>
                <w:lang w:val="en-CA"/>
              </w:rPr>
            </w:pPr>
            <w:r w:rsidRPr="009738CB">
              <w:rPr>
                <w:b/>
                <w:color w:val="FFFFFF" w:themeColor="background1"/>
                <w:sz w:val="22"/>
                <w:szCs w:val="22"/>
                <w:lang w:val="en-CA"/>
              </w:rPr>
              <w:t>View Courses</w:t>
            </w:r>
          </w:p>
        </w:tc>
      </w:tr>
      <w:tr w:rsidR="00064ED1" w:rsidRPr="009738CB" w:rsidTr="00613315">
        <w:tc>
          <w:tcPr>
            <w:tcW w:w="1271"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064ED1" w:rsidRPr="009738CB" w:rsidRDefault="00064ED1" w:rsidP="0046493D">
            <w:pPr>
              <w:tabs>
                <w:tab w:val="left" w:pos="2835"/>
              </w:tabs>
              <w:rPr>
                <w:sz w:val="22"/>
                <w:szCs w:val="22"/>
                <w:lang w:val="en-CA"/>
              </w:rPr>
            </w:pPr>
            <w:r w:rsidRPr="009738CB">
              <w:rPr>
                <w:sz w:val="22"/>
                <w:szCs w:val="22"/>
                <w:lang w:val="en-CA"/>
              </w:rPr>
              <w:t>Result</w:t>
            </w:r>
          </w:p>
        </w:tc>
      </w:tr>
      <w:tr w:rsidR="00064ED1" w:rsidRPr="009738CB" w:rsidTr="00613315">
        <w:tc>
          <w:tcPr>
            <w:tcW w:w="1271" w:type="dxa"/>
          </w:tcPr>
          <w:p w:rsidR="00064ED1" w:rsidRPr="009738CB" w:rsidRDefault="00064ED1" w:rsidP="0046493D">
            <w:pPr>
              <w:tabs>
                <w:tab w:val="left" w:pos="2835"/>
              </w:tabs>
              <w:rPr>
                <w:sz w:val="22"/>
                <w:szCs w:val="22"/>
                <w:lang w:val="en-CA"/>
              </w:rPr>
            </w:pPr>
            <w:r w:rsidRPr="009738CB">
              <w:rPr>
                <w:sz w:val="22"/>
                <w:szCs w:val="22"/>
                <w:lang w:val="en-CA"/>
              </w:rPr>
              <w:t>15.1</w:t>
            </w:r>
          </w:p>
        </w:tc>
        <w:tc>
          <w:tcPr>
            <w:tcW w:w="2469" w:type="dxa"/>
            <w:gridSpan w:val="2"/>
          </w:tcPr>
          <w:p w:rsidR="00064ED1" w:rsidRPr="009738CB" w:rsidRDefault="00064ED1" w:rsidP="0046493D">
            <w:pPr>
              <w:tabs>
                <w:tab w:val="left" w:pos="2835"/>
              </w:tabs>
              <w:rPr>
                <w:sz w:val="22"/>
                <w:szCs w:val="22"/>
                <w:lang w:val="en-CA"/>
              </w:rPr>
            </w:pPr>
            <w:r w:rsidRPr="009738CB">
              <w:rPr>
                <w:sz w:val="22"/>
                <w:szCs w:val="22"/>
                <w:lang w:val="en-CA"/>
              </w:rPr>
              <w:t>Administrator requests to view courses</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t>List of all courses in the system is displayed</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t>List of all courses in the system is displayed</w:t>
            </w:r>
          </w:p>
        </w:tc>
        <w:tc>
          <w:tcPr>
            <w:tcW w:w="1870" w:type="dxa"/>
          </w:tcPr>
          <w:p w:rsidR="00064ED1" w:rsidRPr="009738CB" w:rsidRDefault="00064ED1" w:rsidP="0046493D">
            <w:pPr>
              <w:tabs>
                <w:tab w:val="left" w:pos="2835"/>
              </w:tabs>
              <w:rPr>
                <w:b/>
                <w:sz w:val="22"/>
                <w:szCs w:val="22"/>
                <w:lang w:val="en-CA"/>
              </w:rPr>
            </w:pPr>
            <w:r w:rsidRPr="009738CB">
              <w:rPr>
                <w:b/>
                <w:color w:val="385623" w:themeColor="accent6" w:themeShade="80"/>
                <w:sz w:val="22"/>
                <w:szCs w:val="22"/>
                <w:lang w:val="en-CA"/>
              </w:rPr>
              <w:t xml:space="preserve">Pass </w:t>
            </w:r>
          </w:p>
        </w:tc>
      </w:tr>
      <w:tr w:rsidR="00064ED1" w:rsidRPr="009738CB" w:rsidTr="00B51F55">
        <w:tc>
          <w:tcPr>
            <w:tcW w:w="1271"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15.2</w:t>
            </w:r>
          </w:p>
        </w:tc>
        <w:tc>
          <w:tcPr>
            <w:tcW w:w="2469" w:type="dxa"/>
            <w:gridSpan w:val="2"/>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Administrator clicks the create course link</w:t>
            </w:r>
          </w:p>
        </w:tc>
        <w:tc>
          <w:tcPr>
            <w:tcW w:w="1870"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 xml:space="preserve">Create course page is displayed </w:t>
            </w:r>
          </w:p>
        </w:tc>
        <w:tc>
          <w:tcPr>
            <w:tcW w:w="1870"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Create course page is displayed</w:t>
            </w:r>
          </w:p>
        </w:tc>
        <w:tc>
          <w:tcPr>
            <w:tcW w:w="1870" w:type="dxa"/>
            <w:shd w:val="clear" w:color="auto" w:fill="DEEAF6" w:themeFill="accent1" w:themeFillTint="33"/>
          </w:tcPr>
          <w:p w:rsidR="00064ED1" w:rsidRPr="009738CB" w:rsidRDefault="00064ED1" w:rsidP="0046493D">
            <w:pPr>
              <w:tabs>
                <w:tab w:val="left" w:pos="2835"/>
              </w:tabs>
              <w:rPr>
                <w:b/>
                <w:sz w:val="22"/>
                <w:szCs w:val="22"/>
                <w:lang w:val="en-CA"/>
              </w:rPr>
            </w:pPr>
            <w:r w:rsidRPr="009738CB">
              <w:rPr>
                <w:b/>
                <w:color w:val="385623" w:themeColor="accent6" w:themeShade="80"/>
                <w:sz w:val="22"/>
                <w:szCs w:val="22"/>
                <w:lang w:val="en-CA"/>
              </w:rPr>
              <w:t>Pass</w:t>
            </w:r>
          </w:p>
        </w:tc>
      </w:tr>
      <w:tr w:rsidR="00064ED1" w:rsidRPr="009738CB" w:rsidTr="00613315">
        <w:tc>
          <w:tcPr>
            <w:tcW w:w="1271" w:type="dxa"/>
          </w:tcPr>
          <w:p w:rsidR="00064ED1" w:rsidRPr="009738CB" w:rsidRDefault="00064ED1" w:rsidP="0046493D">
            <w:pPr>
              <w:tabs>
                <w:tab w:val="left" w:pos="2835"/>
              </w:tabs>
              <w:rPr>
                <w:sz w:val="22"/>
                <w:szCs w:val="22"/>
                <w:lang w:val="en-CA"/>
              </w:rPr>
            </w:pPr>
            <w:r w:rsidRPr="009738CB">
              <w:rPr>
                <w:sz w:val="22"/>
                <w:szCs w:val="22"/>
                <w:lang w:val="en-CA"/>
              </w:rPr>
              <w:t>1</w:t>
            </w:r>
            <w:r w:rsidR="00B51F55" w:rsidRPr="009738CB">
              <w:rPr>
                <w:sz w:val="22"/>
                <w:szCs w:val="22"/>
                <w:lang w:val="en-CA"/>
              </w:rPr>
              <w:t>5</w:t>
            </w:r>
            <w:r w:rsidRPr="009738CB">
              <w:rPr>
                <w:sz w:val="22"/>
                <w:szCs w:val="22"/>
                <w:lang w:val="en-CA"/>
              </w:rPr>
              <w:t xml:space="preserve">.3 </w:t>
            </w:r>
          </w:p>
        </w:tc>
        <w:tc>
          <w:tcPr>
            <w:tcW w:w="2469" w:type="dxa"/>
            <w:gridSpan w:val="2"/>
          </w:tcPr>
          <w:p w:rsidR="00064ED1" w:rsidRPr="009738CB" w:rsidRDefault="00064ED1" w:rsidP="0046493D">
            <w:pPr>
              <w:tabs>
                <w:tab w:val="left" w:pos="2835"/>
              </w:tabs>
              <w:rPr>
                <w:sz w:val="22"/>
                <w:szCs w:val="22"/>
                <w:lang w:val="en-CA"/>
              </w:rPr>
            </w:pPr>
            <w:r w:rsidRPr="009738CB">
              <w:rPr>
                <w:sz w:val="22"/>
                <w:szCs w:val="22"/>
                <w:lang w:val="en-CA"/>
              </w:rPr>
              <w:t>Administrator clicks the manage course link</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t>Manage courses page is displayed</w:t>
            </w:r>
          </w:p>
        </w:tc>
        <w:tc>
          <w:tcPr>
            <w:tcW w:w="1870" w:type="dxa"/>
          </w:tcPr>
          <w:p w:rsidR="00064ED1" w:rsidRPr="009738CB" w:rsidRDefault="00064ED1" w:rsidP="0046493D">
            <w:pPr>
              <w:tabs>
                <w:tab w:val="left" w:pos="2835"/>
              </w:tabs>
              <w:rPr>
                <w:sz w:val="22"/>
                <w:szCs w:val="22"/>
                <w:lang w:val="en-CA"/>
              </w:rPr>
            </w:pPr>
            <w:r w:rsidRPr="009738CB">
              <w:rPr>
                <w:sz w:val="22"/>
                <w:szCs w:val="22"/>
                <w:lang w:val="en-CA"/>
              </w:rPr>
              <w:t>Manage courses page is displayed</w:t>
            </w:r>
          </w:p>
        </w:tc>
        <w:tc>
          <w:tcPr>
            <w:tcW w:w="1870" w:type="dxa"/>
          </w:tcPr>
          <w:p w:rsidR="00064ED1" w:rsidRPr="009738CB" w:rsidRDefault="00064ED1" w:rsidP="0046493D">
            <w:pPr>
              <w:tabs>
                <w:tab w:val="left" w:pos="2835"/>
              </w:tabs>
              <w:rPr>
                <w:b/>
                <w:sz w:val="22"/>
                <w:szCs w:val="22"/>
                <w:lang w:val="en-CA"/>
              </w:rPr>
            </w:pPr>
            <w:r w:rsidRPr="009738CB">
              <w:rPr>
                <w:b/>
                <w:color w:val="385623" w:themeColor="accent6" w:themeShade="80"/>
                <w:sz w:val="22"/>
                <w:szCs w:val="22"/>
                <w:lang w:val="en-CA"/>
              </w:rPr>
              <w:t>Pass</w:t>
            </w:r>
          </w:p>
        </w:tc>
      </w:tr>
      <w:tr w:rsidR="00064ED1" w:rsidRPr="009738CB" w:rsidTr="00B51F55">
        <w:tc>
          <w:tcPr>
            <w:tcW w:w="1271"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1</w:t>
            </w:r>
            <w:r w:rsidR="00B51F55" w:rsidRPr="009738CB">
              <w:rPr>
                <w:sz w:val="22"/>
                <w:szCs w:val="22"/>
                <w:lang w:val="en-CA"/>
              </w:rPr>
              <w:t>5</w:t>
            </w:r>
            <w:r w:rsidRPr="009738CB">
              <w:rPr>
                <w:sz w:val="22"/>
                <w:szCs w:val="22"/>
                <w:lang w:val="en-CA"/>
              </w:rPr>
              <w:t>.4</w:t>
            </w:r>
          </w:p>
        </w:tc>
        <w:tc>
          <w:tcPr>
            <w:tcW w:w="2469" w:type="dxa"/>
            <w:gridSpan w:val="2"/>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Administrator clicks on a course prerequisite</w:t>
            </w:r>
          </w:p>
        </w:tc>
        <w:tc>
          <w:tcPr>
            <w:tcW w:w="1870"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Course information for that course is displayed</w:t>
            </w:r>
          </w:p>
        </w:tc>
        <w:tc>
          <w:tcPr>
            <w:tcW w:w="1870" w:type="dxa"/>
            <w:shd w:val="clear" w:color="auto" w:fill="DEEAF6" w:themeFill="accent1" w:themeFillTint="33"/>
          </w:tcPr>
          <w:p w:rsidR="00064ED1" w:rsidRPr="009738CB" w:rsidRDefault="00064ED1" w:rsidP="0046493D">
            <w:pPr>
              <w:tabs>
                <w:tab w:val="left" w:pos="2835"/>
              </w:tabs>
              <w:rPr>
                <w:sz w:val="22"/>
                <w:szCs w:val="22"/>
                <w:lang w:val="en-CA"/>
              </w:rPr>
            </w:pPr>
            <w:r w:rsidRPr="009738CB">
              <w:rPr>
                <w:sz w:val="22"/>
                <w:szCs w:val="22"/>
                <w:lang w:val="en-CA"/>
              </w:rPr>
              <w:t>Course information for that course is displayed</w:t>
            </w:r>
          </w:p>
        </w:tc>
        <w:tc>
          <w:tcPr>
            <w:tcW w:w="1870" w:type="dxa"/>
            <w:shd w:val="clear" w:color="auto" w:fill="DEEAF6" w:themeFill="accent1" w:themeFillTint="33"/>
          </w:tcPr>
          <w:p w:rsidR="00064ED1" w:rsidRPr="009738CB" w:rsidRDefault="00064ED1" w:rsidP="0046493D">
            <w:pPr>
              <w:tabs>
                <w:tab w:val="left" w:pos="2835"/>
              </w:tabs>
              <w:rPr>
                <w:b/>
                <w:sz w:val="22"/>
                <w:szCs w:val="22"/>
                <w:lang w:val="en-CA"/>
              </w:rPr>
            </w:pPr>
            <w:r w:rsidRPr="009738CB">
              <w:rPr>
                <w:b/>
                <w:color w:val="385623" w:themeColor="accent6" w:themeShade="80"/>
                <w:sz w:val="22"/>
                <w:szCs w:val="22"/>
                <w:lang w:val="en-CA"/>
              </w:rPr>
              <w:t>Pass</w:t>
            </w:r>
          </w:p>
        </w:tc>
      </w:tr>
    </w:tbl>
    <w:p w:rsidR="005B1387" w:rsidRPr="009738CB" w:rsidRDefault="00EA4B63" w:rsidP="007D6B48">
      <w:pPr>
        <w:pStyle w:val="numberedsubsubsub"/>
      </w:pPr>
      <w:bookmarkStart w:id="306" w:name="_Toc447569659"/>
      <w:r w:rsidRPr="009738CB">
        <w:t>Add User</w:t>
      </w:r>
      <w:bookmarkEnd w:id="306"/>
      <w:r w:rsidRPr="009738CB">
        <w:t xml:space="preserve"> </w:t>
      </w:r>
    </w:p>
    <w:p w:rsidR="00EA4B63" w:rsidRPr="009738CB" w:rsidRDefault="00EA4B63"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70"/>
        <w:gridCol w:w="1870"/>
      </w:tblGrid>
      <w:tr w:rsidR="00EA4B63" w:rsidRPr="009738CB" w:rsidTr="00613315">
        <w:trPr>
          <w:trHeight w:val="336"/>
        </w:trPr>
        <w:tc>
          <w:tcPr>
            <w:tcW w:w="1870" w:type="dxa"/>
            <w:gridSpan w:val="2"/>
            <w:shd w:val="clear" w:color="auto" w:fill="1F4E79" w:themeFill="accent1" w:themeFillShade="80"/>
          </w:tcPr>
          <w:p w:rsidR="00EA4B63" w:rsidRPr="009738CB" w:rsidRDefault="00EA4B63" w:rsidP="0046493D">
            <w:pPr>
              <w:tabs>
                <w:tab w:val="left" w:pos="2835"/>
              </w:tabs>
              <w:rPr>
                <w:b/>
                <w:color w:val="FFFFFF" w:themeColor="background1"/>
                <w:sz w:val="22"/>
                <w:szCs w:val="22"/>
                <w:lang w:val="en-CA"/>
              </w:rPr>
            </w:pPr>
            <w:r w:rsidRPr="009738CB">
              <w:rPr>
                <w:b/>
                <w:color w:val="FFFFFF" w:themeColor="background1"/>
                <w:sz w:val="22"/>
                <w:szCs w:val="22"/>
                <w:lang w:val="en-CA"/>
              </w:rPr>
              <w:t>UC16</w:t>
            </w:r>
          </w:p>
        </w:tc>
        <w:tc>
          <w:tcPr>
            <w:tcW w:w="7480" w:type="dxa"/>
            <w:gridSpan w:val="4"/>
            <w:shd w:val="clear" w:color="auto" w:fill="1F4E79" w:themeFill="accent1" w:themeFillShade="80"/>
          </w:tcPr>
          <w:p w:rsidR="00EA4B63" w:rsidRPr="009738CB" w:rsidRDefault="00EA4B63" w:rsidP="0046493D">
            <w:pPr>
              <w:tabs>
                <w:tab w:val="left" w:pos="2835"/>
              </w:tabs>
              <w:rPr>
                <w:b/>
                <w:color w:val="FFFFFF" w:themeColor="background1"/>
                <w:sz w:val="22"/>
                <w:szCs w:val="22"/>
                <w:lang w:val="en-CA"/>
              </w:rPr>
            </w:pPr>
            <w:r w:rsidRPr="009738CB">
              <w:rPr>
                <w:b/>
                <w:color w:val="FFFFFF" w:themeColor="background1"/>
                <w:sz w:val="22"/>
                <w:szCs w:val="22"/>
                <w:lang w:val="en-CA"/>
              </w:rPr>
              <w:t>Add User</w:t>
            </w:r>
          </w:p>
        </w:tc>
      </w:tr>
      <w:tr w:rsidR="00EA4B63" w:rsidRPr="009738CB" w:rsidTr="00613315">
        <w:tc>
          <w:tcPr>
            <w:tcW w:w="1271" w:type="dxa"/>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Test ID</w:t>
            </w:r>
          </w:p>
        </w:tc>
        <w:tc>
          <w:tcPr>
            <w:tcW w:w="2469" w:type="dxa"/>
            <w:gridSpan w:val="2"/>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Description</w:t>
            </w:r>
          </w:p>
        </w:tc>
        <w:tc>
          <w:tcPr>
            <w:tcW w:w="1870" w:type="dxa"/>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Expected Output</w:t>
            </w:r>
          </w:p>
        </w:tc>
        <w:tc>
          <w:tcPr>
            <w:tcW w:w="1870" w:type="dxa"/>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Actual Output</w:t>
            </w:r>
          </w:p>
        </w:tc>
        <w:tc>
          <w:tcPr>
            <w:tcW w:w="1870" w:type="dxa"/>
            <w:shd w:val="clear" w:color="auto" w:fill="9CC2E5" w:themeFill="accent1" w:themeFillTint="99"/>
          </w:tcPr>
          <w:p w:rsidR="00EA4B63" w:rsidRPr="009738CB" w:rsidRDefault="00EA4B63" w:rsidP="0046493D">
            <w:pPr>
              <w:tabs>
                <w:tab w:val="left" w:pos="2835"/>
              </w:tabs>
              <w:rPr>
                <w:sz w:val="22"/>
                <w:szCs w:val="22"/>
                <w:lang w:val="en-CA"/>
              </w:rPr>
            </w:pPr>
            <w:r w:rsidRPr="009738CB">
              <w:rPr>
                <w:sz w:val="22"/>
                <w:szCs w:val="22"/>
                <w:lang w:val="en-CA"/>
              </w:rPr>
              <w:t>Result</w:t>
            </w:r>
          </w:p>
        </w:tc>
      </w:tr>
      <w:tr w:rsidR="00EA4B63" w:rsidRPr="009738CB" w:rsidTr="00613315">
        <w:tc>
          <w:tcPr>
            <w:tcW w:w="1271" w:type="dxa"/>
          </w:tcPr>
          <w:p w:rsidR="00EA4B63" w:rsidRPr="009738CB" w:rsidRDefault="00FE54D5" w:rsidP="0046493D">
            <w:pPr>
              <w:tabs>
                <w:tab w:val="left" w:pos="2835"/>
              </w:tabs>
              <w:rPr>
                <w:sz w:val="22"/>
                <w:szCs w:val="22"/>
                <w:lang w:val="en-CA"/>
              </w:rPr>
            </w:pPr>
            <w:r w:rsidRPr="009738CB">
              <w:rPr>
                <w:sz w:val="22"/>
                <w:szCs w:val="22"/>
                <w:lang w:val="en-CA"/>
              </w:rPr>
              <w:t>16</w:t>
            </w:r>
            <w:r w:rsidR="00EA4B63" w:rsidRPr="009738CB">
              <w:rPr>
                <w:sz w:val="22"/>
                <w:szCs w:val="22"/>
                <w:lang w:val="en-CA"/>
              </w:rPr>
              <w:t>.1</w:t>
            </w:r>
          </w:p>
        </w:tc>
        <w:tc>
          <w:tcPr>
            <w:tcW w:w="2469" w:type="dxa"/>
            <w:gridSpan w:val="2"/>
          </w:tcPr>
          <w:p w:rsidR="00EA4B63" w:rsidRPr="009738CB" w:rsidRDefault="00EA4B63" w:rsidP="0046493D">
            <w:pPr>
              <w:tabs>
                <w:tab w:val="left" w:pos="2835"/>
              </w:tabs>
              <w:rPr>
                <w:sz w:val="22"/>
                <w:szCs w:val="22"/>
                <w:lang w:val="en-CA"/>
              </w:rPr>
            </w:pPr>
            <w:r w:rsidRPr="009738CB">
              <w:rPr>
                <w:sz w:val="22"/>
                <w:szCs w:val="22"/>
                <w:lang w:val="en-CA"/>
              </w:rPr>
              <w:t>Administrator requests to add a user</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Create user page is displayed</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Create user page is displayed</w:t>
            </w:r>
          </w:p>
        </w:tc>
        <w:tc>
          <w:tcPr>
            <w:tcW w:w="1870" w:type="dxa"/>
          </w:tcPr>
          <w:p w:rsidR="00EA4B63" w:rsidRPr="009738CB" w:rsidRDefault="00EA4B63" w:rsidP="0046493D">
            <w:pPr>
              <w:tabs>
                <w:tab w:val="left" w:pos="2835"/>
              </w:tabs>
              <w:rPr>
                <w:b/>
                <w:sz w:val="22"/>
                <w:szCs w:val="22"/>
                <w:lang w:val="en-CA"/>
              </w:rPr>
            </w:pPr>
            <w:r w:rsidRPr="009738CB">
              <w:rPr>
                <w:b/>
                <w:color w:val="385623" w:themeColor="accent6" w:themeShade="80"/>
                <w:sz w:val="22"/>
                <w:szCs w:val="22"/>
                <w:lang w:val="en-CA"/>
              </w:rPr>
              <w:t>Pass</w:t>
            </w:r>
          </w:p>
        </w:tc>
      </w:tr>
      <w:tr w:rsidR="00EA4B63" w:rsidRPr="009738CB" w:rsidTr="00EA4B63">
        <w:tc>
          <w:tcPr>
            <w:tcW w:w="1271" w:type="dxa"/>
            <w:shd w:val="clear" w:color="auto" w:fill="DEEAF6" w:themeFill="accent1" w:themeFillTint="33"/>
          </w:tcPr>
          <w:p w:rsidR="00EA4B63" w:rsidRPr="009738CB" w:rsidRDefault="00FE54D5" w:rsidP="0046493D">
            <w:pPr>
              <w:tabs>
                <w:tab w:val="left" w:pos="2835"/>
              </w:tabs>
              <w:rPr>
                <w:sz w:val="22"/>
                <w:szCs w:val="22"/>
                <w:lang w:val="en-CA"/>
              </w:rPr>
            </w:pPr>
            <w:r w:rsidRPr="009738CB">
              <w:rPr>
                <w:sz w:val="22"/>
                <w:szCs w:val="22"/>
                <w:lang w:val="en-CA"/>
              </w:rPr>
              <w:t>16</w:t>
            </w:r>
            <w:r w:rsidR="00EA4B63" w:rsidRPr="009738CB">
              <w:rPr>
                <w:sz w:val="22"/>
                <w:szCs w:val="22"/>
                <w:lang w:val="en-CA"/>
              </w:rPr>
              <w:t>.2</w:t>
            </w:r>
          </w:p>
        </w:tc>
        <w:tc>
          <w:tcPr>
            <w:tcW w:w="2469" w:type="dxa"/>
            <w:gridSpan w:val="2"/>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Administrator clicks the create button</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 xml:space="preserve">Error message indicating that all fields have been left blank </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Error: please fix the following input errors</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r w:rsidRPr="009738CB">
              <w:rPr>
                <w:rFonts w:ascii="Times New Roman" w:hAnsi="Times New Roman" w:cs="Times New Roman"/>
                <w:lang w:val="en-CA"/>
              </w:rPr>
              <w:t>Username cannot be blank</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proofErr w:type="spellStart"/>
            <w:r w:rsidRPr="009738CB">
              <w:rPr>
                <w:rFonts w:ascii="Times New Roman" w:hAnsi="Times New Roman" w:cs="Times New Roman"/>
                <w:lang w:val="en-CA"/>
              </w:rPr>
              <w:lastRenderedPageBreak/>
              <w:t>Firstname</w:t>
            </w:r>
            <w:proofErr w:type="spellEnd"/>
            <w:r w:rsidRPr="009738CB">
              <w:rPr>
                <w:rFonts w:ascii="Times New Roman" w:hAnsi="Times New Roman" w:cs="Times New Roman"/>
                <w:lang w:val="en-CA"/>
              </w:rPr>
              <w:t xml:space="preserve"> cannot be blank</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proofErr w:type="spellStart"/>
            <w:r w:rsidRPr="009738CB">
              <w:rPr>
                <w:rFonts w:ascii="Times New Roman" w:hAnsi="Times New Roman" w:cs="Times New Roman"/>
                <w:lang w:val="en-CA"/>
              </w:rPr>
              <w:t>Lastname</w:t>
            </w:r>
            <w:proofErr w:type="spellEnd"/>
            <w:r w:rsidRPr="009738CB">
              <w:rPr>
                <w:rFonts w:ascii="Times New Roman" w:hAnsi="Times New Roman" w:cs="Times New Roman"/>
                <w:lang w:val="en-CA"/>
              </w:rPr>
              <w:t xml:space="preserve"> cannot be blank</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r w:rsidRPr="009738CB">
              <w:rPr>
                <w:rFonts w:ascii="Times New Roman" w:hAnsi="Times New Roman" w:cs="Times New Roman"/>
                <w:lang w:val="en-CA"/>
              </w:rPr>
              <w:t>Net Name cannot be blank</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r w:rsidRPr="009738CB">
              <w:rPr>
                <w:rFonts w:ascii="Times New Roman" w:hAnsi="Times New Roman" w:cs="Times New Roman"/>
                <w:lang w:val="en-CA"/>
              </w:rPr>
              <w:t>Password cannot be blank</w:t>
            </w:r>
          </w:p>
        </w:tc>
        <w:tc>
          <w:tcPr>
            <w:tcW w:w="1870" w:type="dxa"/>
            <w:shd w:val="clear" w:color="auto" w:fill="DEEAF6" w:themeFill="accent1" w:themeFillTint="33"/>
          </w:tcPr>
          <w:p w:rsidR="00EA4B63" w:rsidRPr="009738CB" w:rsidRDefault="00EA4B63" w:rsidP="0046493D">
            <w:pPr>
              <w:tabs>
                <w:tab w:val="left" w:pos="2835"/>
              </w:tabs>
              <w:rPr>
                <w:b/>
                <w:sz w:val="22"/>
                <w:szCs w:val="22"/>
                <w:lang w:val="en-CA"/>
              </w:rPr>
            </w:pPr>
            <w:r w:rsidRPr="009738CB">
              <w:rPr>
                <w:b/>
                <w:color w:val="385623" w:themeColor="accent6" w:themeShade="80"/>
                <w:sz w:val="22"/>
                <w:szCs w:val="22"/>
                <w:lang w:val="en-CA"/>
              </w:rPr>
              <w:lastRenderedPageBreak/>
              <w:t>Pass</w:t>
            </w:r>
          </w:p>
        </w:tc>
      </w:tr>
      <w:tr w:rsidR="00EA4B63" w:rsidRPr="009738CB" w:rsidTr="00613315">
        <w:tc>
          <w:tcPr>
            <w:tcW w:w="1271" w:type="dxa"/>
          </w:tcPr>
          <w:p w:rsidR="00EA4B63" w:rsidRPr="009738CB" w:rsidRDefault="00FE54D5" w:rsidP="0046493D">
            <w:pPr>
              <w:tabs>
                <w:tab w:val="left" w:pos="2835"/>
              </w:tabs>
              <w:rPr>
                <w:sz w:val="22"/>
                <w:szCs w:val="22"/>
                <w:lang w:val="en-CA"/>
              </w:rPr>
            </w:pPr>
            <w:r w:rsidRPr="009738CB">
              <w:rPr>
                <w:sz w:val="22"/>
                <w:szCs w:val="22"/>
                <w:lang w:val="en-CA"/>
              </w:rPr>
              <w:t>16</w:t>
            </w:r>
            <w:r w:rsidR="00EA4B63" w:rsidRPr="009738CB">
              <w:rPr>
                <w:sz w:val="22"/>
                <w:szCs w:val="22"/>
                <w:lang w:val="en-CA"/>
              </w:rPr>
              <w:t xml:space="preserve">.3 </w:t>
            </w:r>
          </w:p>
        </w:tc>
        <w:tc>
          <w:tcPr>
            <w:tcW w:w="2469" w:type="dxa"/>
            <w:gridSpan w:val="2"/>
          </w:tcPr>
          <w:p w:rsidR="00EA4B63" w:rsidRPr="009738CB" w:rsidRDefault="00EA4B63" w:rsidP="0046493D">
            <w:pPr>
              <w:tabs>
                <w:tab w:val="left" w:pos="2835"/>
              </w:tabs>
              <w:rPr>
                <w:sz w:val="22"/>
                <w:szCs w:val="22"/>
                <w:lang w:val="en-CA"/>
              </w:rPr>
            </w:pPr>
            <w:r w:rsidRPr="009738CB">
              <w:rPr>
                <w:sz w:val="22"/>
                <w:szCs w:val="22"/>
                <w:lang w:val="en-CA"/>
              </w:rPr>
              <w:t xml:space="preserve">Administrator enters a </w:t>
            </w:r>
            <w:proofErr w:type="spellStart"/>
            <w:r w:rsidRPr="009738CB">
              <w:rPr>
                <w:sz w:val="22"/>
                <w:szCs w:val="22"/>
                <w:lang w:val="en-CA"/>
              </w:rPr>
              <w:t>firstname</w:t>
            </w:r>
            <w:proofErr w:type="spellEnd"/>
            <w:r w:rsidRPr="009738CB">
              <w:rPr>
                <w:sz w:val="22"/>
                <w:szCs w:val="22"/>
                <w:lang w:val="en-CA"/>
              </w:rPr>
              <w:t xml:space="preserve">, </w:t>
            </w:r>
            <w:proofErr w:type="spellStart"/>
            <w:r w:rsidRPr="009738CB">
              <w:rPr>
                <w:sz w:val="22"/>
                <w:szCs w:val="22"/>
                <w:lang w:val="en-CA"/>
              </w:rPr>
              <w:t>lastname</w:t>
            </w:r>
            <w:proofErr w:type="spellEnd"/>
            <w:r w:rsidRPr="009738CB">
              <w:rPr>
                <w:sz w:val="22"/>
                <w:szCs w:val="22"/>
                <w:lang w:val="en-CA"/>
              </w:rPr>
              <w:t xml:space="preserve">, </w:t>
            </w:r>
            <w:proofErr w:type="spellStart"/>
            <w:r w:rsidRPr="009738CB">
              <w:rPr>
                <w:sz w:val="22"/>
                <w:szCs w:val="22"/>
                <w:lang w:val="en-CA"/>
              </w:rPr>
              <w:t>netname</w:t>
            </w:r>
            <w:proofErr w:type="spellEnd"/>
            <w:r w:rsidRPr="009738CB">
              <w:rPr>
                <w:sz w:val="22"/>
                <w:szCs w:val="22"/>
                <w:lang w:val="en-CA"/>
              </w:rPr>
              <w:t>, password, but no username.</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Error message indicating the Username field has been left blank</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Error: please fix the following input errors</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r w:rsidRPr="009738CB">
              <w:rPr>
                <w:rFonts w:ascii="Times New Roman" w:hAnsi="Times New Roman" w:cs="Times New Roman"/>
                <w:lang w:val="en-CA"/>
              </w:rPr>
              <w:t>Username cannot be blank</w:t>
            </w:r>
          </w:p>
        </w:tc>
        <w:tc>
          <w:tcPr>
            <w:tcW w:w="1870" w:type="dxa"/>
          </w:tcPr>
          <w:p w:rsidR="00EA4B63" w:rsidRPr="009738CB" w:rsidRDefault="00EA4B63" w:rsidP="0046493D">
            <w:pPr>
              <w:tabs>
                <w:tab w:val="left" w:pos="2835"/>
              </w:tabs>
              <w:rPr>
                <w:b/>
                <w:sz w:val="22"/>
                <w:szCs w:val="22"/>
                <w:lang w:val="en-CA"/>
              </w:rPr>
            </w:pPr>
            <w:r w:rsidRPr="009738CB">
              <w:rPr>
                <w:b/>
                <w:color w:val="385623" w:themeColor="accent6" w:themeShade="80"/>
                <w:sz w:val="22"/>
                <w:szCs w:val="22"/>
                <w:lang w:val="en-CA"/>
              </w:rPr>
              <w:t>Pass</w:t>
            </w:r>
          </w:p>
        </w:tc>
      </w:tr>
      <w:tr w:rsidR="00EA4B63" w:rsidRPr="009738CB" w:rsidTr="00EA4B63">
        <w:tc>
          <w:tcPr>
            <w:tcW w:w="1271" w:type="dxa"/>
            <w:shd w:val="clear" w:color="auto" w:fill="DEEAF6" w:themeFill="accent1" w:themeFillTint="33"/>
          </w:tcPr>
          <w:p w:rsidR="00EA4B63" w:rsidRPr="009738CB" w:rsidRDefault="00FE54D5" w:rsidP="0046493D">
            <w:pPr>
              <w:tabs>
                <w:tab w:val="left" w:pos="2835"/>
              </w:tabs>
              <w:rPr>
                <w:sz w:val="22"/>
                <w:szCs w:val="22"/>
                <w:lang w:val="en-CA"/>
              </w:rPr>
            </w:pPr>
            <w:r w:rsidRPr="009738CB">
              <w:rPr>
                <w:sz w:val="22"/>
                <w:szCs w:val="22"/>
                <w:lang w:val="en-CA"/>
              </w:rPr>
              <w:t>16</w:t>
            </w:r>
            <w:r w:rsidR="00EA4B63" w:rsidRPr="009738CB">
              <w:rPr>
                <w:sz w:val="22"/>
                <w:szCs w:val="22"/>
                <w:lang w:val="en-CA"/>
              </w:rPr>
              <w:t>.4</w:t>
            </w:r>
          </w:p>
        </w:tc>
        <w:tc>
          <w:tcPr>
            <w:tcW w:w="2469" w:type="dxa"/>
            <w:gridSpan w:val="2"/>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 xml:space="preserve">Administrator enters a username, </w:t>
            </w:r>
            <w:proofErr w:type="spellStart"/>
            <w:r w:rsidRPr="009738CB">
              <w:rPr>
                <w:sz w:val="22"/>
                <w:szCs w:val="22"/>
                <w:lang w:val="en-CA"/>
              </w:rPr>
              <w:t>lastname</w:t>
            </w:r>
            <w:proofErr w:type="spellEnd"/>
            <w:r w:rsidRPr="009738CB">
              <w:rPr>
                <w:sz w:val="22"/>
                <w:szCs w:val="22"/>
                <w:lang w:val="en-CA"/>
              </w:rPr>
              <w:t xml:space="preserve">, </w:t>
            </w:r>
            <w:proofErr w:type="spellStart"/>
            <w:r w:rsidRPr="009738CB">
              <w:rPr>
                <w:sz w:val="22"/>
                <w:szCs w:val="22"/>
                <w:lang w:val="en-CA"/>
              </w:rPr>
              <w:t>netname</w:t>
            </w:r>
            <w:proofErr w:type="spellEnd"/>
            <w:r w:rsidRPr="009738CB">
              <w:rPr>
                <w:sz w:val="22"/>
                <w:szCs w:val="22"/>
                <w:lang w:val="en-CA"/>
              </w:rPr>
              <w:t xml:space="preserve">, password, but no </w:t>
            </w:r>
            <w:proofErr w:type="spellStart"/>
            <w:r w:rsidRPr="009738CB">
              <w:rPr>
                <w:sz w:val="22"/>
                <w:szCs w:val="22"/>
                <w:lang w:val="en-CA"/>
              </w:rPr>
              <w:t>firstname</w:t>
            </w:r>
            <w:proofErr w:type="spellEnd"/>
            <w:r w:rsidRPr="009738CB">
              <w:rPr>
                <w:sz w:val="22"/>
                <w:szCs w:val="22"/>
                <w:lang w:val="en-CA"/>
              </w:rPr>
              <w:t>.</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 xml:space="preserve">Error message indicating the </w:t>
            </w:r>
            <w:proofErr w:type="spellStart"/>
            <w:r w:rsidRPr="009738CB">
              <w:rPr>
                <w:sz w:val="22"/>
                <w:szCs w:val="22"/>
                <w:lang w:val="en-CA"/>
              </w:rPr>
              <w:t>Firstname</w:t>
            </w:r>
            <w:proofErr w:type="spellEnd"/>
            <w:r w:rsidRPr="009738CB">
              <w:rPr>
                <w:sz w:val="22"/>
                <w:szCs w:val="22"/>
                <w:lang w:val="en-CA"/>
              </w:rPr>
              <w:t xml:space="preserve"> field has been left blank</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Error: please fix the following input errors</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proofErr w:type="spellStart"/>
            <w:r w:rsidRPr="009738CB">
              <w:rPr>
                <w:rFonts w:ascii="Times New Roman" w:hAnsi="Times New Roman" w:cs="Times New Roman"/>
                <w:lang w:val="en-CA"/>
              </w:rPr>
              <w:t>Firstname</w:t>
            </w:r>
            <w:proofErr w:type="spellEnd"/>
            <w:r w:rsidRPr="009738CB">
              <w:rPr>
                <w:rFonts w:ascii="Times New Roman" w:hAnsi="Times New Roman" w:cs="Times New Roman"/>
                <w:lang w:val="en-CA"/>
              </w:rPr>
              <w:t xml:space="preserve"> cannot be blank</w:t>
            </w:r>
          </w:p>
        </w:tc>
        <w:tc>
          <w:tcPr>
            <w:tcW w:w="1870" w:type="dxa"/>
            <w:shd w:val="clear" w:color="auto" w:fill="DEEAF6" w:themeFill="accent1" w:themeFillTint="33"/>
          </w:tcPr>
          <w:p w:rsidR="00EA4B63" w:rsidRPr="009738CB" w:rsidRDefault="00EA4B63" w:rsidP="0046493D">
            <w:pPr>
              <w:tabs>
                <w:tab w:val="left" w:pos="2835"/>
              </w:tabs>
              <w:rPr>
                <w:b/>
                <w:sz w:val="22"/>
                <w:szCs w:val="22"/>
                <w:lang w:val="en-CA"/>
              </w:rPr>
            </w:pPr>
            <w:r w:rsidRPr="009738CB">
              <w:rPr>
                <w:b/>
                <w:color w:val="385623" w:themeColor="accent6" w:themeShade="80"/>
                <w:sz w:val="22"/>
                <w:szCs w:val="22"/>
                <w:lang w:val="en-CA"/>
              </w:rPr>
              <w:t>Pass</w:t>
            </w:r>
          </w:p>
        </w:tc>
      </w:tr>
      <w:tr w:rsidR="00EA4B63" w:rsidRPr="009738CB" w:rsidTr="00613315">
        <w:tc>
          <w:tcPr>
            <w:tcW w:w="1271" w:type="dxa"/>
          </w:tcPr>
          <w:p w:rsidR="00EA4B63" w:rsidRPr="009738CB" w:rsidRDefault="00FE54D5" w:rsidP="0046493D">
            <w:pPr>
              <w:tabs>
                <w:tab w:val="left" w:pos="2835"/>
              </w:tabs>
              <w:rPr>
                <w:sz w:val="22"/>
                <w:szCs w:val="22"/>
                <w:lang w:val="en-CA"/>
              </w:rPr>
            </w:pPr>
            <w:r w:rsidRPr="009738CB">
              <w:rPr>
                <w:sz w:val="22"/>
                <w:szCs w:val="22"/>
                <w:lang w:val="en-CA"/>
              </w:rPr>
              <w:t>16</w:t>
            </w:r>
            <w:r w:rsidR="00EA4B63" w:rsidRPr="009738CB">
              <w:rPr>
                <w:sz w:val="22"/>
                <w:szCs w:val="22"/>
                <w:lang w:val="en-CA"/>
              </w:rPr>
              <w:t>.5</w:t>
            </w:r>
          </w:p>
        </w:tc>
        <w:tc>
          <w:tcPr>
            <w:tcW w:w="2469" w:type="dxa"/>
            <w:gridSpan w:val="2"/>
          </w:tcPr>
          <w:p w:rsidR="00EA4B63" w:rsidRPr="009738CB" w:rsidRDefault="00EA4B63" w:rsidP="0046493D">
            <w:pPr>
              <w:tabs>
                <w:tab w:val="left" w:pos="2835"/>
              </w:tabs>
              <w:rPr>
                <w:sz w:val="22"/>
                <w:szCs w:val="22"/>
                <w:lang w:val="en-CA"/>
              </w:rPr>
            </w:pPr>
            <w:r w:rsidRPr="009738CB">
              <w:rPr>
                <w:sz w:val="22"/>
                <w:szCs w:val="22"/>
                <w:lang w:val="en-CA"/>
              </w:rPr>
              <w:t xml:space="preserve">Administrator enters a username, </w:t>
            </w:r>
            <w:proofErr w:type="spellStart"/>
            <w:r w:rsidRPr="009738CB">
              <w:rPr>
                <w:sz w:val="22"/>
                <w:szCs w:val="22"/>
                <w:lang w:val="en-CA"/>
              </w:rPr>
              <w:t>firstname</w:t>
            </w:r>
            <w:proofErr w:type="spellEnd"/>
            <w:r w:rsidRPr="009738CB">
              <w:rPr>
                <w:sz w:val="22"/>
                <w:szCs w:val="22"/>
                <w:lang w:val="en-CA"/>
              </w:rPr>
              <w:t xml:space="preserve">, </w:t>
            </w:r>
            <w:proofErr w:type="spellStart"/>
            <w:r w:rsidRPr="009738CB">
              <w:rPr>
                <w:sz w:val="22"/>
                <w:szCs w:val="22"/>
                <w:lang w:val="en-CA"/>
              </w:rPr>
              <w:t>netname</w:t>
            </w:r>
            <w:proofErr w:type="spellEnd"/>
            <w:r w:rsidRPr="009738CB">
              <w:rPr>
                <w:sz w:val="22"/>
                <w:szCs w:val="22"/>
                <w:lang w:val="en-CA"/>
              </w:rPr>
              <w:t xml:space="preserve">, password, but no </w:t>
            </w:r>
            <w:proofErr w:type="spellStart"/>
            <w:r w:rsidRPr="009738CB">
              <w:rPr>
                <w:sz w:val="22"/>
                <w:szCs w:val="22"/>
                <w:lang w:val="en-CA"/>
              </w:rPr>
              <w:t>lastname</w:t>
            </w:r>
            <w:proofErr w:type="spellEnd"/>
            <w:r w:rsidRPr="009738CB">
              <w:rPr>
                <w:sz w:val="22"/>
                <w:szCs w:val="22"/>
                <w:lang w:val="en-CA"/>
              </w:rPr>
              <w:t>.</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 xml:space="preserve">Error message indicating the </w:t>
            </w:r>
            <w:proofErr w:type="spellStart"/>
            <w:r w:rsidRPr="009738CB">
              <w:rPr>
                <w:sz w:val="22"/>
                <w:szCs w:val="22"/>
                <w:lang w:val="en-CA"/>
              </w:rPr>
              <w:t>Lastname</w:t>
            </w:r>
            <w:proofErr w:type="spellEnd"/>
            <w:r w:rsidRPr="009738CB">
              <w:rPr>
                <w:sz w:val="22"/>
                <w:szCs w:val="22"/>
                <w:lang w:val="en-CA"/>
              </w:rPr>
              <w:t xml:space="preserve"> field has been left blank</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Error: please fix the following input errors</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proofErr w:type="spellStart"/>
            <w:r w:rsidRPr="009738CB">
              <w:rPr>
                <w:rFonts w:ascii="Times New Roman" w:hAnsi="Times New Roman" w:cs="Times New Roman"/>
                <w:lang w:val="en-CA"/>
              </w:rPr>
              <w:t>Lastname</w:t>
            </w:r>
            <w:proofErr w:type="spellEnd"/>
            <w:r w:rsidRPr="009738CB">
              <w:rPr>
                <w:rFonts w:ascii="Times New Roman" w:hAnsi="Times New Roman" w:cs="Times New Roman"/>
                <w:lang w:val="en-CA"/>
              </w:rPr>
              <w:t xml:space="preserve"> cannot be blank</w:t>
            </w:r>
          </w:p>
        </w:tc>
        <w:tc>
          <w:tcPr>
            <w:tcW w:w="1870" w:type="dxa"/>
          </w:tcPr>
          <w:p w:rsidR="00EA4B63" w:rsidRPr="009738CB" w:rsidRDefault="00EA4B63" w:rsidP="0046493D">
            <w:pPr>
              <w:tabs>
                <w:tab w:val="left" w:pos="2835"/>
              </w:tabs>
              <w:rPr>
                <w:b/>
                <w:sz w:val="22"/>
                <w:szCs w:val="22"/>
                <w:lang w:val="en-CA"/>
              </w:rPr>
            </w:pPr>
            <w:r w:rsidRPr="009738CB">
              <w:rPr>
                <w:b/>
                <w:color w:val="385623" w:themeColor="accent6" w:themeShade="80"/>
                <w:sz w:val="22"/>
                <w:szCs w:val="22"/>
                <w:lang w:val="en-CA"/>
              </w:rPr>
              <w:t>Pass</w:t>
            </w:r>
          </w:p>
        </w:tc>
      </w:tr>
      <w:tr w:rsidR="00EA4B63" w:rsidRPr="009738CB" w:rsidTr="00EA4B63">
        <w:tc>
          <w:tcPr>
            <w:tcW w:w="1271" w:type="dxa"/>
            <w:shd w:val="clear" w:color="auto" w:fill="DEEAF6" w:themeFill="accent1" w:themeFillTint="33"/>
          </w:tcPr>
          <w:p w:rsidR="00EA4B63" w:rsidRPr="009738CB" w:rsidRDefault="00FE54D5" w:rsidP="0046493D">
            <w:pPr>
              <w:tabs>
                <w:tab w:val="left" w:pos="2835"/>
              </w:tabs>
              <w:rPr>
                <w:sz w:val="22"/>
                <w:szCs w:val="22"/>
                <w:lang w:val="en-CA"/>
              </w:rPr>
            </w:pPr>
            <w:r w:rsidRPr="009738CB">
              <w:rPr>
                <w:sz w:val="22"/>
                <w:szCs w:val="22"/>
                <w:lang w:val="en-CA"/>
              </w:rPr>
              <w:t>16</w:t>
            </w:r>
            <w:r w:rsidR="00EA4B63" w:rsidRPr="009738CB">
              <w:rPr>
                <w:sz w:val="22"/>
                <w:szCs w:val="22"/>
                <w:lang w:val="en-CA"/>
              </w:rPr>
              <w:t>.6</w:t>
            </w:r>
          </w:p>
        </w:tc>
        <w:tc>
          <w:tcPr>
            <w:tcW w:w="2469" w:type="dxa"/>
            <w:gridSpan w:val="2"/>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 xml:space="preserve">Administrator enters a username, </w:t>
            </w:r>
            <w:proofErr w:type="spellStart"/>
            <w:r w:rsidRPr="009738CB">
              <w:rPr>
                <w:sz w:val="22"/>
                <w:szCs w:val="22"/>
                <w:lang w:val="en-CA"/>
              </w:rPr>
              <w:t>firstname</w:t>
            </w:r>
            <w:proofErr w:type="spellEnd"/>
            <w:r w:rsidRPr="009738CB">
              <w:rPr>
                <w:sz w:val="22"/>
                <w:szCs w:val="22"/>
                <w:lang w:val="en-CA"/>
              </w:rPr>
              <w:t xml:space="preserve">, </w:t>
            </w:r>
            <w:proofErr w:type="spellStart"/>
            <w:r w:rsidRPr="009738CB">
              <w:rPr>
                <w:sz w:val="22"/>
                <w:szCs w:val="22"/>
                <w:lang w:val="en-CA"/>
              </w:rPr>
              <w:t>lastname</w:t>
            </w:r>
            <w:proofErr w:type="spellEnd"/>
            <w:r w:rsidRPr="009738CB">
              <w:rPr>
                <w:sz w:val="22"/>
                <w:szCs w:val="22"/>
                <w:lang w:val="en-CA"/>
              </w:rPr>
              <w:t xml:space="preserve">, password, but no </w:t>
            </w:r>
            <w:proofErr w:type="spellStart"/>
            <w:r w:rsidRPr="009738CB">
              <w:rPr>
                <w:sz w:val="22"/>
                <w:szCs w:val="22"/>
                <w:lang w:val="en-CA"/>
              </w:rPr>
              <w:t>netname</w:t>
            </w:r>
            <w:proofErr w:type="spellEnd"/>
            <w:r w:rsidRPr="009738CB">
              <w:rPr>
                <w:sz w:val="22"/>
                <w:szCs w:val="22"/>
                <w:lang w:val="en-CA"/>
              </w:rPr>
              <w:t>.</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Error message indicating the Net Name field has been left blank</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Error: please fix the following input errors</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r w:rsidRPr="009738CB">
              <w:rPr>
                <w:rFonts w:ascii="Times New Roman" w:hAnsi="Times New Roman" w:cs="Times New Roman"/>
                <w:lang w:val="en-CA"/>
              </w:rPr>
              <w:t>Net Name cannot be blank</w:t>
            </w:r>
          </w:p>
        </w:tc>
        <w:tc>
          <w:tcPr>
            <w:tcW w:w="1870" w:type="dxa"/>
            <w:shd w:val="clear" w:color="auto" w:fill="DEEAF6" w:themeFill="accent1" w:themeFillTint="33"/>
          </w:tcPr>
          <w:p w:rsidR="00EA4B63" w:rsidRPr="009738CB" w:rsidRDefault="00EA4B63" w:rsidP="0046493D">
            <w:pPr>
              <w:tabs>
                <w:tab w:val="left" w:pos="2835"/>
              </w:tabs>
              <w:rPr>
                <w:b/>
                <w:sz w:val="22"/>
                <w:szCs w:val="22"/>
                <w:lang w:val="en-CA"/>
              </w:rPr>
            </w:pPr>
            <w:r w:rsidRPr="009738CB">
              <w:rPr>
                <w:b/>
                <w:color w:val="385623" w:themeColor="accent6" w:themeShade="80"/>
                <w:sz w:val="22"/>
                <w:szCs w:val="22"/>
                <w:lang w:val="en-CA"/>
              </w:rPr>
              <w:t>Pass</w:t>
            </w:r>
          </w:p>
        </w:tc>
      </w:tr>
      <w:tr w:rsidR="00EA4B63" w:rsidRPr="009738CB" w:rsidTr="00613315">
        <w:tc>
          <w:tcPr>
            <w:tcW w:w="1271" w:type="dxa"/>
          </w:tcPr>
          <w:p w:rsidR="00EA4B63" w:rsidRPr="009738CB" w:rsidRDefault="00FE54D5" w:rsidP="0046493D">
            <w:pPr>
              <w:tabs>
                <w:tab w:val="left" w:pos="2835"/>
              </w:tabs>
              <w:rPr>
                <w:sz w:val="22"/>
                <w:szCs w:val="22"/>
                <w:lang w:val="en-CA"/>
              </w:rPr>
            </w:pPr>
            <w:r w:rsidRPr="009738CB">
              <w:rPr>
                <w:sz w:val="22"/>
                <w:szCs w:val="22"/>
                <w:lang w:val="en-CA"/>
              </w:rPr>
              <w:t>16</w:t>
            </w:r>
            <w:r w:rsidR="00EA4B63" w:rsidRPr="009738CB">
              <w:rPr>
                <w:sz w:val="22"/>
                <w:szCs w:val="22"/>
                <w:lang w:val="en-CA"/>
              </w:rPr>
              <w:t>.7</w:t>
            </w:r>
          </w:p>
        </w:tc>
        <w:tc>
          <w:tcPr>
            <w:tcW w:w="2469" w:type="dxa"/>
            <w:gridSpan w:val="2"/>
          </w:tcPr>
          <w:p w:rsidR="00EA4B63" w:rsidRPr="009738CB" w:rsidRDefault="00EA4B63" w:rsidP="0046493D">
            <w:pPr>
              <w:tabs>
                <w:tab w:val="left" w:pos="2835"/>
              </w:tabs>
              <w:rPr>
                <w:sz w:val="22"/>
                <w:szCs w:val="22"/>
                <w:lang w:val="en-CA"/>
              </w:rPr>
            </w:pPr>
            <w:r w:rsidRPr="009738CB">
              <w:rPr>
                <w:sz w:val="22"/>
                <w:szCs w:val="22"/>
                <w:lang w:val="en-CA"/>
              </w:rPr>
              <w:t xml:space="preserve">Administrator enters a username, </w:t>
            </w:r>
            <w:proofErr w:type="spellStart"/>
            <w:r w:rsidRPr="009738CB">
              <w:rPr>
                <w:sz w:val="22"/>
                <w:szCs w:val="22"/>
                <w:lang w:val="en-CA"/>
              </w:rPr>
              <w:t>firstname</w:t>
            </w:r>
            <w:proofErr w:type="spellEnd"/>
            <w:r w:rsidRPr="009738CB">
              <w:rPr>
                <w:sz w:val="22"/>
                <w:szCs w:val="22"/>
                <w:lang w:val="en-CA"/>
              </w:rPr>
              <w:t xml:space="preserve">, </w:t>
            </w:r>
            <w:proofErr w:type="spellStart"/>
            <w:r w:rsidRPr="009738CB">
              <w:rPr>
                <w:sz w:val="22"/>
                <w:szCs w:val="22"/>
                <w:lang w:val="en-CA"/>
              </w:rPr>
              <w:t>lastname</w:t>
            </w:r>
            <w:proofErr w:type="spellEnd"/>
            <w:r w:rsidRPr="009738CB">
              <w:rPr>
                <w:sz w:val="22"/>
                <w:szCs w:val="22"/>
                <w:lang w:val="en-CA"/>
              </w:rPr>
              <w:t xml:space="preserve">, </w:t>
            </w:r>
            <w:proofErr w:type="spellStart"/>
            <w:r w:rsidRPr="009738CB">
              <w:rPr>
                <w:sz w:val="22"/>
                <w:szCs w:val="22"/>
                <w:lang w:val="en-CA"/>
              </w:rPr>
              <w:t>netname</w:t>
            </w:r>
            <w:proofErr w:type="spellEnd"/>
            <w:r w:rsidRPr="009738CB">
              <w:rPr>
                <w:sz w:val="22"/>
                <w:szCs w:val="22"/>
                <w:lang w:val="en-CA"/>
              </w:rPr>
              <w:t>, but no password.</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Error message indicating the Password field has been left blank</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Error: please fix the following input errors</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r w:rsidRPr="009738CB">
              <w:rPr>
                <w:rFonts w:ascii="Times New Roman" w:hAnsi="Times New Roman" w:cs="Times New Roman"/>
                <w:lang w:val="en-CA"/>
              </w:rPr>
              <w:t>Password cannot be blank</w:t>
            </w:r>
          </w:p>
        </w:tc>
        <w:tc>
          <w:tcPr>
            <w:tcW w:w="1870" w:type="dxa"/>
          </w:tcPr>
          <w:p w:rsidR="00EA4B63" w:rsidRPr="009738CB" w:rsidRDefault="00EA4B63" w:rsidP="0046493D">
            <w:pPr>
              <w:tabs>
                <w:tab w:val="left" w:pos="2835"/>
              </w:tabs>
              <w:rPr>
                <w:b/>
                <w:sz w:val="22"/>
                <w:szCs w:val="22"/>
                <w:lang w:val="en-CA"/>
              </w:rPr>
            </w:pPr>
            <w:r w:rsidRPr="009738CB">
              <w:rPr>
                <w:b/>
                <w:color w:val="385623" w:themeColor="accent6" w:themeShade="80"/>
                <w:sz w:val="22"/>
                <w:szCs w:val="22"/>
                <w:lang w:val="en-CA"/>
              </w:rPr>
              <w:t>Pass</w:t>
            </w:r>
          </w:p>
        </w:tc>
      </w:tr>
      <w:tr w:rsidR="00EA4B63" w:rsidRPr="009738CB" w:rsidTr="00EA4B63">
        <w:tc>
          <w:tcPr>
            <w:tcW w:w="1271" w:type="dxa"/>
            <w:shd w:val="clear" w:color="auto" w:fill="DEEAF6" w:themeFill="accent1" w:themeFillTint="33"/>
          </w:tcPr>
          <w:p w:rsidR="00EA4B63" w:rsidRPr="009738CB" w:rsidRDefault="00FE54D5" w:rsidP="0046493D">
            <w:pPr>
              <w:tabs>
                <w:tab w:val="left" w:pos="2835"/>
              </w:tabs>
              <w:rPr>
                <w:sz w:val="22"/>
                <w:szCs w:val="22"/>
                <w:lang w:val="en-CA"/>
              </w:rPr>
            </w:pPr>
            <w:r w:rsidRPr="009738CB">
              <w:rPr>
                <w:sz w:val="22"/>
                <w:szCs w:val="22"/>
                <w:lang w:val="en-CA"/>
              </w:rPr>
              <w:lastRenderedPageBreak/>
              <w:t>16</w:t>
            </w:r>
            <w:r w:rsidR="00EA4B63" w:rsidRPr="009738CB">
              <w:rPr>
                <w:sz w:val="22"/>
                <w:szCs w:val="22"/>
                <w:lang w:val="en-CA"/>
              </w:rPr>
              <w:t>.8</w:t>
            </w:r>
          </w:p>
        </w:tc>
        <w:tc>
          <w:tcPr>
            <w:tcW w:w="2469" w:type="dxa"/>
            <w:gridSpan w:val="2"/>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Administrator enters a password of less than 6 characters</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Error message indicating the Password is too short</w:t>
            </w:r>
          </w:p>
        </w:tc>
        <w:tc>
          <w:tcPr>
            <w:tcW w:w="1870" w:type="dxa"/>
            <w:shd w:val="clear" w:color="auto" w:fill="DEEAF6" w:themeFill="accent1" w:themeFillTint="33"/>
          </w:tcPr>
          <w:p w:rsidR="00EA4B63" w:rsidRPr="009738CB" w:rsidRDefault="00EA4B63" w:rsidP="0046493D">
            <w:pPr>
              <w:tabs>
                <w:tab w:val="left" w:pos="2835"/>
              </w:tabs>
              <w:rPr>
                <w:sz w:val="22"/>
                <w:szCs w:val="22"/>
                <w:lang w:val="en-CA"/>
              </w:rPr>
            </w:pPr>
            <w:r w:rsidRPr="009738CB">
              <w:rPr>
                <w:sz w:val="22"/>
                <w:szCs w:val="22"/>
                <w:lang w:val="en-CA"/>
              </w:rPr>
              <w:t>Error: please fix the following input errors</w:t>
            </w:r>
          </w:p>
          <w:p w:rsidR="00EA4B63" w:rsidRPr="009738CB" w:rsidRDefault="00EA4B63" w:rsidP="0046493D">
            <w:pPr>
              <w:pStyle w:val="ListParagraph"/>
              <w:numPr>
                <w:ilvl w:val="0"/>
                <w:numId w:val="44"/>
              </w:numPr>
              <w:tabs>
                <w:tab w:val="left" w:pos="2835"/>
              </w:tabs>
              <w:spacing w:line="256" w:lineRule="auto"/>
              <w:rPr>
                <w:rFonts w:ascii="Times New Roman" w:hAnsi="Times New Roman" w:cs="Times New Roman"/>
                <w:lang w:val="en-CA"/>
              </w:rPr>
            </w:pPr>
            <w:r w:rsidRPr="009738CB">
              <w:rPr>
                <w:rFonts w:ascii="Times New Roman" w:hAnsi="Times New Roman" w:cs="Times New Roman"/>
                <w:lang w:val="en-CA"/>
              </w:rPr>
              <w:t>Password is too short</w:t>
            </w:r>
          </w:p>
        </w:tc>
        <w:tc>
          <w:tcPr>
            <w:tcW w:w="1870" w:type="dxa"/>
            <w:shd w:val="clear" w:color="auto" w:fill="DEEAF6" w:themeFill="accent1" w:themeFillTint="33"/>
          </w:tcPr>
          <w:p w:rsidR="00EA4B63" w:rsidRPr="009738CB" w:rsidRDefault="00EA4B63" w:rsidP="0046493D">
            <w:pPr>
              <w:tabs>
                <w:tab w:val="left" w:pos="2835"/>
              </w:tabs>
              <w:rPr>
                <w:b/>
                <w:sz w:val="22"/>
                <w:szCs w:val="22"/>
                <w:lang w:val="en-CA"/>
              </w:rPr>
            </w:pPr>
            <w:r w:rsidRPr="009738CB">
              <w:rPr>
                <w:b/>
                <w:color w:val="385623" w:themeColor="accent6" w:themeShade="80"/>
                <w:sz w:val="22"/>
                <w:szCs w:val="22"/>
                <w:lang w:val="en-CA"/>
              </w:rPr>
              <w:t>Pass</w:t>
            </w:r>
          </w:p>
        </w:tc>
      </w:tr>
      <w:tr w:rsidR="00EA4B63" w:rsidRPr="009738CB" w:rsidTr="00613315">
        <w:trPr>
          <w:trHeight w:val="838"/>
        </w:trPr>
        <w:tc>
          <w:tcPr>
            <w:tcW w:w="1271" w:type="dxa"/>
          </w:tcPr>
          <w:p w:rsidR="00EA4B63" w:rsidRPr="009738CB" w:rsidRDefault="00FE54D5" w:rsidP="0046493D">
            <w:pPr>
              <w:tabs>
                <w:tab w:val="left" w:pos="2835"/>
              </w:tabs>
              <w:rPr>
                <w:sz w:val="22"/>
                <w:szCs w:val="22"/>
                <w:lang w:val="en-CA"/>
              </w:rPr>
            </w:pPr>
            <w:r w:rsidRPr="009738CB">
              <w:rPr>
                <w:sz w:val="22"/>
                <w:szCs w:val="22"/>
                <w:lang w:val="en-CA"/>
              </w:rPr>
              <w:t>16</w:t>
            </w:r>
            <w:r w:rsidR="00EA4B63" w:rsidRPr="009738CB">
              <w:rPr>
                <w:sz w:val="22"/>
                <w:szCs w:val="22"/>
                <w:lang w:val="en-CA"/>
              </w:rPr>
              <w:t>.9</w:t>
            </w:r>
          </w:p>
        </w:tc>
        <w:tc>
          <w:tcPr>
            <w:tcW w:w="2469" w:type="dxa"/>
            <w:gridSpan w:val="2"/>
          </w:tcPr>
          <w:p w:rsidR="00EA4B63" w:rsidRPr="009738CB" w:rsidRDefault="00EA4B63" w:rsidP="0046493D">
            <w:pPr>
              <w:tabs>
                <w:tab w:val="left" w:pos="2835"/>
              </w:tabs>
              <w:rPr>
                <w:sz w:val="22"/>
                <w:szCs w:val="22"/>
                <w:lang w:val="en-CA"/>
              </w:rPr>
            </w:pPr>
            <w:r w:rsidRPr="009738CB">
              <w:rPr>
                <w:sz w:val="22"/>
                <w:szCs w:val="22"/>
                <w:lang w:val="en-CA"/>
              </w:rPr>
              <w:t xml:space="preserve">Administrator enters a username, </w:t>
            </w:r>
            <w:proofErr w:type="spellStart"/>
            <w:r w:rsidRPr="009738CB">
              <w:rPr>
                <w:sz w:val="22"/>
                <w:szCs w:val="22"/>
                <w:lang w:val="en-CA"/>
              </w:rPr>
              <w:t>firstname</w:t>
            </w:r>
            <w:proofErr w:type="spellEnd"/>
            <w:r w:rsidRPr="009738CB">
              <w:rPr>
                <w:sz w:val="22"/>
                <w:szCs w:val="22"/>
                <w:lang w:val="en-CA"/>
              </w:rPr>
              <w:t xml:space="preserve">, </w:t>
            </w:r>
            <w:proofErr w:type="spellStart"/>
            <w:r w:rsidRPr="009738CB">
              <w:rPr>
                <w:sz w:val="22"/>
                <w:szCs w:val="22"/>
                <w:lang w:val="en-CA"/>
              </w:rPr>
              <w:t>lastname</w:t>
            </w:r>
            <w:proofErr w:type="spellEnd"/>
            <w:r w:rsidRPr="009738CB">
              <w:rPr>
                <w:sz w:val="22"/>
                <w:szCs w:val="22"/>
                <w:lang w:val="en-CA"/>
              </w:rPr>
              <w:t xml:space="preserve">, </w:t>
            </w:r>
            <w:proofErr w:type="spellStart"/>
            <w:r w:rsidRPr="009738CB">
              <w:rPr>
                <w:sz w:val="22"/>
                <w:szCs w:val="22"/>
                <w:lang w:val="en-CA"/>
              </w:rPr>
              <w:t>netname</w:t>
            </w:r>
            <w:proofErr w:type="spellEnd"/>
            <w:r w:rsidRPr="009738CB">
              <w:rPr>
                <w:sz w:val="22"/>
                <w:szCs w:val="22"/>
                <w:lang w:val="en-CA"/>
              </w:rPr>
              <w:t>, and a password.</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User info is registered and displayed</w:t>
            </w:r>
          </w:p>
        </w:tc>
        <w:tc>
          <w:tcPr>
            <w:tcW w:w="1870" w:type="dxa"/>
          </w:tcPr>
          <w:p w:rsidR="00EA4B63" w:rsidRPr="009738CB" w:rsidRDefault="00EA4B63" w:rsidP="0046493D">
            <w:pPr>
              <w:tabs>
                <w:tab w:val="left" w:pos="2835"/>
              </w:tabs>
              <w:rPr>
                <w:sz w:val="22"/>
                <w:szCs w:val="22"/>
                <w:lang w:val="en-CA"/>
              </w:rPr>
            </w:pPr>
            <w:r w:rsidRPr="009738CB">
              <w:rPr>
                <w:sz w:val="22"/>
                <w:szCs w:val="22"/>
                <w:lang w:val="en-CA"/>
              </w:rPr>
              <w:t>User info is registered and displayed</w:t>
            </w:r>
          </w:p>
        </w:tc>
        <w:tc>
          <w:tcPr>
            <w:tcW w:w="1870" w:type="dxa"/>
          </w:tcPr>
          <w:p w:rsidR="00EA4B63" w:rsidRPr="009738CB" w:rsidRDefault="00EA4B63" w:rsidP="0046493D">
            <w:pPr>
              <w:tabs>
                <w:tab w:val="left" w:pos="2835"/>
              </w:tabs>
              <w:rPr>
                <w:b/>
                <w:sz w:val="22"/>
                <w:szCs w:val="22"/>
                <w:lang w:val="en-CA"/>
              </w:rPr>
            </w:pPr>
            <w:r w:rsidRPr="009738CB">
              <w:rPr>
                <w:b/>
                <w:color w:val="385623" w:themeColor="accent6" w:themeShade="80"/>
                <w:sz w:val="22"/>
                <w:szCs w:val="22"/>
                <w:lang w:val="en-CA"/>
              </w:rPr>
              <w:t>Pass</w:t>
            </w:r>
          </w:p>
        </w:tc>
      </w:tr>
    </w:tbl>
    <w:p w:rsidR="00EA4B63" w:rsidRPr="009738CB" w:rsidRDefault="00EA4B63" w:rsidP="0046493D">
      <w:pPr>
        <w:tabs>
          <w:tab w:val="left" w:pos="2835"/>
        </w:tabs>
        <w:rPr>
          <w:sz w:val="22"/>
          <w:szCs w:val="22"/>
          <w:lang w:val="en-CA"/>
        </w:rPr>
      </w:pPr>
    </w:p>
    <w:p w:rsidR="000B7722" w:rsidRPr="009738CB" w:rsidRDefault="000B7722" w:rsidP="0046493D">
      <w:pPr>
        <w:tabs>
          <w:tab w:val="left" w:pos="2835"/>
        </w:tabs>
        <w:rPr>
          <w:lang w:val="en-CA"/>
        </w:rPr>
      </w:pPr>
    </w:p>
    <w:p w:rsidR="000B7722" w:rsidRPr="009738CB" w:rsidRDefault="000B7722" w:rsidP="0046493D">
      <w:pPr>
        <w:tabs>
          <w:tab w:val="left" w:pos="2835"/>
        </w:tabs>
        <w:rPr>
          <w:lang w:val="en-CA"/>
        </w:rPr>
      </w:pPr>
    </w:p>
    <w:p w:rsidR="000B7722" w:rsidRPr="009738CB" w:rsidRDefault="000B7722" w:rsidP="0046493D">
      <w:pPr>
        <w:tabs>
          <w:tab w:val="left" w:pos="2835"/>
        </w:tabs>
        <w:rPr>
          <w:lang w:val="en-CA"/>
        </w:rPr>
      </w:pPr>
    </w:p>
    <w:p w:rsidR="000B7722" w:rsidRPr="009738CB" w:rsidRDefault="000B7722" w:rsidP="0046493D">
      <w:pPr>
        <w:tabs>
          <w:tab w:val="left" w:pos="2835"/>
        </w:tabs>
        <w:rPr>
          <w:lang w:val="en-CA"/>
        </w:rPr>
      </w:pPr>
    </w:p>
    <w:p w:rsidR="000B7722" w:rsidRPr="009738CB" w:rsidRDefault="000B7722" w:rsidP="007D6B48">
      <w:pPr>
        <w:pStyle w:val="numberedsubsubsub"/>
      </w:pPr>
      <w:bookmarkStart w:id="307" w:name="_Toc447569660"/>
      <w:r w:rsidRPr="009738CB">
        <w:t>Search Users</w:t>
      </w:r>
      <w:bookmarkEnd w:id="307"/>
      <w:r w:rsidRPr="009738CB">
        <w:t xml:space="preserve"> </w:t>
      </w:r>
    </w:p>
    <w:p w:rsidR="000B7722" w:rsidRPr="009738CB" w:rsidRDefault="000B7722"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98"/>
        <w:gridCol w:w="1842"/>
      </w:tblGrid>
      <w:tr w:rsidR="000B7722" w:rsidRPr="009738CB" w:rsidTr="00613315">
        <w:trPr>
          <w:trHeight w:val="336"/>
        </w:trPr>
        <w:tc>
          <w:tcPr>
            <w:tcW w:w="1870" w:type="dxa"/>
            <w:gridSpan w:val="2"/>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0B7722" w:rsidRPr="009738CB" w:rsidRDefault="000B7722" w:rsidP="0046493D">
            <w:pPr>
              <w:tabs>
                <w:tab w:val="left" w:pos="2835"/>
              </w:tabs>
              <w:rPr>
                <w:b/>
                <w:color w:val="FFFFFF" w:themeColor="background1"/>
                <w:sz w:val="22"/>
                <w:szCs w:val="22"/>
                <w:lang w:val="en-CA"/>
              </w:rPr>
            </w:pPr>
            <w:r w:rsidRPr="009738CB">
              <w:rPr>
                <w:b/>
                <w:color w:val="FFFFFF" w:themeColor="background1"/>
                <w:sz w:val="22"/>
                <w:szCs w:val="22"/>
                <w:lang w:val="en-CA"/>
              </w:rPr>
              <w:t>UC17</w:t>
            </w:r>
          </w:p>
        </w:tc>
        <w:tc>
          <w:tcPr>
            <w:tcW w:w="7480" w:type="dxa"/>
            <w:gridSpan w:val="4"/>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0B7722" w:rsidRPr="009738CB" w:rsidRDefault="000B7722" w:rsidP="0046493D">
            <w:pPr>
              <w:tabs>
                <w:tab w:val="left" w:pos="2835"/>
              </w:tabs>
              <w:rPr>
                <w:b/>
                <w:color w:val="FFFFFF" w:themeColor="background1"/>
                <w:sz w:val="22"/>
                <w:szCs w:val="22"/>
                <w:lang w:val="en-CA"/>
              </w:rPr>
            </w:pPr>
            <w:r w:rsidRPr="009738CB">
              <w:rPr>
                <w:b/>
                <w:color w:val="FFFFFF" w:themeColor="background1"/>
                <w:sz w:val="22"/>
                <w:szCs w:val="22"/>
                <w:lang w:val="en-CA"/>
              </w:rPr>
              <w:t>Search for Users</w:t>
            </w:r>
          </w:p>
        </w:tc>
      </w:tr>
      <w:tr w:rsidR="000B7722" w:rsidRPr="009738CB" w:rsidTr="00613315">
        <w:tc>
          <w:tcPr>
            <w:tcW w:w="12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Test ID</w:t>
            </w:r>
          </w:p>
        </w:tc>
        <w:tc>
          <w:tcPr>
            <w:tcW w:w="2469"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Expected Output</w:t>
            </w:r>
          </w:p>
        </w:tc>
        <w:tc>
          <w:tcPr>
            <w:tcW w:w="189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Actual Output</w:t>
            </w:r>
          </w:p>
        </w:tc>
        <w:tc>
          <w:tcPr>
            <w:tcW w:w="184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Result</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17.1</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Administrator leaves the search field blank and press ‘Search’ button.</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Displays all users without any filter.</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Displays all users without any filter.</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 xml:space="preserve">Pass </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17.2</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enters the ID in the ID search field of an inexistent user.</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17.3</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enters the ID in the ID search field of an existent user.</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 row corresponding to the user.</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 row corresponding to the user.</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17.4</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uses comparative operators in the ID search field.</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the users according to the comparative operators.</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the users according to the comparative operators.</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17.5</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enters a text in the username search field which is not found in any usernames.</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17.6</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enters an existing username in the username search field.</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 row corresponding to the user with that username.</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 row corresponding to the user with that username.</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lastRenderedPageBreak/>
              <w:t>17.7</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enters a portion of an existing username in the username search field.</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username contains the text entered.</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username contains the text entered.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17.8</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enters an existent username in the username search field without respecting upper/lower cases of the actual username.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 row corresponding to the user with that username.</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 row corresponding to the user with that username.</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17.9</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enters a text in the first name search field which is not found in any first names.</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17.10</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enters an existing first name in the appropriate search field.</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first name contains the text entered as search criteria.</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first name contains the text entered as search criteria.</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17.11</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enters a portion of an existing first name in the appropriate search field.</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first name contains the text entered as search criteria.</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first name contains the text entered as search criteria.</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17.12</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enters an existent first name in the appropriate search field without respecting upper/lower cases of the actual first name.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first name contains the text entered as search criteria.</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first name contains the text entered as search criteria.</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17.13</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enters a text in the last name search field which is not found in any last names.</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17.14</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enters an existing last name in the appropriate search field.</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last name contains the text entered as search criteria.</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last name contains the text entered as search criteria.</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17.15</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enters a portion of an existing last name in the appropriate search field.</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last name contains the text entered as search criteria.</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last name contains the text entered as search criteria.</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lastRenderedPageBreak/>
              <w:t>17.16</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enters an existent last name in the appropriate search field without respecting upper/lower cases of the actual first name.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last name contains the text entered as search criteria.</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last name contains the text entered as search criteria.</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17.17</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enters a text in the net name search field which is not found in any last names.</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No user found.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17.18</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enters an existing net name in the appropriate search field.</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net name contains the text entered as search criteria.</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net name contains the text entered as search criteria.</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17.19</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enters a portion of an existing net name in the appropriate search field.</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net name contains the text entered as search criteria.</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net name contains the text entered as search criteria.</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17.20</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enters an existent net name in the appropriate search field without respecting upper/lower cases of the actual first name.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net name contains the text entered as search criteria.</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one or many rows which user’s net name contains the text entered as search criteria.</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bl>
    <w:p w:rsidR="000B7722" w:rsidRPr="009738CB" w:rsidRDefault="000B7722" w:rsidP="007D6B48">
      <w:pPr>
        <w:pStyle w:val="numberedsubsubsub"/>
      </w:pPr>
      <w:bookmarkStart w:id="308" w:name="_Toc447569661"/>
      <w:r w:rsidRPr="009738CB">
        <w:t>View User</w:t>
      </w:r>
      <w:bookmarkEnd w:id="308"/>
      <w:r w:rsidRPr="009738CB">
        <w:t xml:space="preserve"> </w:t>
      </w:r>
    </w:p>
    <w:p w:rsidR="000B7722" w:rsidRPr="009738CB" w:rsidRDefault="000B7722"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98"/>
        <w:gridCol w:w="1842"/>
      </w:tblGrid>
      <w:tr w:rsidR="000B7722" w:rsidRPr="009738CB" w:rsidTr="00613315">
        <w:trPr>
          <w:trHeight w:val="336"/>
        </w:trPr>
        <w:tc>
          <w:tcPr>
            <w:tcW w:w="1870" w:type="dxa"/>
            <w:gridSpan w:val="2"/>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0B7722" w:rsidRPr="009738CB" w:rsidRDefault="000B7722" w:rsidP="0046493D">
            <w:pPr>
              <w:tabs>
                <w:tab w:val="left" w:pos="2835"/>
              </w:tabs>
              <w:rPr>
                <w:b/>
                <w:color w:val="FFFFFF" w:themeColor="background1"/>
                <w:sz w:val="22"/>
                <w:szCs w:val="22"/>
                <w:lang w:val="en-CA"/>
              </w:rPr>
            </w:pPr>
            <w:r w:rsidRPr="009738CB">
              <w:rPr>
                <w:b/>
                <w:color w:val="FFFFFF" w:themeColor="background1"/>
                <w:sz w:val="22"/>
                <w:szCs w:val="22"/>
                <w:lang w:val="en-CA"/>
              </w:rPr>
              <w:t>UC18</w:t>
            </w:r>
          </w:p>
        </w:tc>
        <w:tc>
          <w:tcPr>
            <w:tcW w:w="7480" w:type="dxa"/>
            <w:gridSpan w:val="4"/>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0B7722" w:rsidRPr="009738CB" w:rsidRDefault="000B7722" w:rsidP="0046493D">
            <w:pPr>
              <w:tabs>
                <w:tab w:val="left" w:pos="2835"/>
              </w:tabs>
              <w:rPr>
                <w:b/>
                <w:color w:val="FFFFFF" w:themeColor="background1"/>
                <w:sz w:val="22"/>
                <w:szCs w:val="22"/>
                <w:lang w:val="en-CA"/>
              </w:rPr>
            </w:pPr>
            <w:r w:rsidRPr="009738CB">
              <w:rPr>
                <w:b/>
                <w:color w:val="FFFFFF" w:themeColor="background1"/>
                <w:sz w:val="22"/>
                <w:szCs w:val="22"/>
                <w:lang w:val="en-CA"/>
              </w:rPr>
              <w:t>View User</w:t>
            </w:r>
          </w:p>
        </w:tc>
      </w:tr>
      <w:tr w:rsidR="000B7722" w:rsidRPr="009738CB" w:rsidTr="00613315">
        <w:tc>
          <w:tcPr>
            <w:tcW w:w="12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Test ID</w:t>
            </w:r>
          </w:p>
        </w:tc>
        <w:tc>
          <w:tcPr>
            <w:tcW w:w="2469"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Expected Output</w:t>
            </w:r>
          </w:p>
        </w:tc>
        <w:tc>
          <w:tcPr>
            <w:tcW w:w="189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Actual Output</w:t>
            </w:r>
          </w:p>
        </w:tc>
        <w:tc>
          <w:tcPr>
            <w:tcW w:w="184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Result</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18.1</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Administrator clicks the magnifying glass button from a user’s row.</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Displays the profile of the corresponding user with administrative operations.</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Displays the profile of the corresponding user with administrative operations.</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 xml:space="preserve">Pass </w:t>
            </w:r>
          </w:p>
        </w:tc>
      </w:tr>
    </w:tbl>
    <w:p w:rsidR="000B7722" w:rsidRPr="009738CB" w:rsidRDefault="000B7722" w:rsidP="007D6B48">
      <w:pPr>
        <w:pStyle w:val="numberedsubsubsub"/>
      </w:pPr>
      <w:bookmarkStart w:id="309" w:name="_Toc447569662"/>
      <w:r w:rsidRPr="009738CB">
        <w:t>Update User</w:t>
      </w:r>
      <w:bookmarkEnd w:id="309"/>
      <w:r w:rsidRPr="009738CB">
        <w:t xml:space="preserve"> </w:t>
      </w:r>
    </w:p>
    <w:p w:rsidR="000B7722" w:rsidRPr="009738CB" w:rsidRDefault="000B7722"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98"/>
        <w:gridCol w:w="1842"/>
      </w:tblGrid>
      <w:tr w:rsidR="000B7722" w:rsidRPr="009738CB" w:rsidTr="00613315">
        <w:trPr>
          <w:trHeight w:val="336"/>
        </w:trPr>
        <w:tc>
          <w:tcPr>
            <w:tcW w:w="1870" w:type="dxa"/>
            <w:gridSpan w:val="2"/>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0B7722" w:rsidRPr="009738CB" w:rsidRDefault="000B7722" w:rsidP="0046493D">
            <w:pPr>
              <w:tabs>
                <w:tab w:val="left" w:pos="2835"/>
              </w:tabs>
              <w:rPr>
                <w:b/>
                <w:color w:val="FFFFFF" w:themeColor="background1"/>
                <w:sz w:val="22"/>
                <w:szCs w:val="22"/>
                <w:lang w:val="en-CA"/>
              </w:rPr>
            </w:pPr>
            <w:r w:rsidRPr="009738CB">
              <w:rPr>
                <w:b/>
                <w:color w:val="FFFFFF" w:themeColor="background1"/>
                <w:sz w:val="22"/>
                <w:szCs w:val="22"/>
                <w:lang w:val="en-CA"/>
              </w:rPr>
              <w:t>UC19</w:t>
            </w:r>
          </w:p>
        </w:tc>
        <w:tc>
          <w:tcPr>
            <w:tcW w:w="7480" w:type="dxa"/>
            <w:gridSpan w:val="4"/>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0B7722" w:rsidRPr="009738CB" w:rsidRDefault="000B7722" w:rsidP="0046493D">
            <w:pPr>
              <w:tabs>
                <w:tab w:val="left" w:pos="2835"/>
              </w:tabs>
              <w:rPr>
                <w:b/>
                <w:color w:val="FFFFFF" w:themeColor="background1"/>
                <w:sz w:val="22"/>
                <w:szCs w:val="22"/>
                <w:lang w:val="en-CA"/>
              </w:rPr>
            </w:pPr>
            <w:r w:rsidRPr="009738CB">
              <w:rPr>
                <w:b/>
                <w:color w:val="FFFFFF" w:themeColor="background1"/>
                <w:sz w:val="22"/>
                <w:szCs w:val="22"/>
                <w:lang w:val="en-CA"/>
              </w:rPr>
              <w:t>Update User</w:t>
            </w:r>
          </w:p>
        </w:tc>
      </w:tr>
      <w:tr w:rsidR="000B7722" w:rsidRPr="009738CB" w:rsidTr="00613315">
        <w:tc>
          <w:tcPr>
            <w:tcW w:w="12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Test ID</w:t>
            </w:r>
          </w:p>
        </w:tc>
        <w:tc>
          <w:tcPr>
            <w:tcW w:w="2469"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Expected Output</w:t>
            </w:r>
          </w:p>
        </w:tc>
        <w:tc>
          <w:tcPr>
            <w:tcW w:w="189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Actual Output</w:t>
            </w:r>
          </w:p>
        </w:tc>
        <w:tc>
          <w:tcPr>
            <w:tcW w:w="184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Result</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lastRenderedPageBreak/>
              <w:t>19.1</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Administrator clicks the pencil button from a user’s row.</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Displays the editable profile of the corresponding user with current data filled in the editable profile.</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Displays the editable profile of the corresponding user with current data filled in the editable profile.</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 xml:space="preserve">Pass </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19.2</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From a user’s profile viewed by an administrator, the administrator clicks on the ‘update user’ operation.</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the editable profile of the corresponding user with current data filled in the editable profile.</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the editable profile of the corresponding user with current data filled in the editable profile.</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19.3</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empty username.</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an error saying that the username cannot be blank.</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an error saying that the username cannot be blank.</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19.4</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empty first name.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an error saying that the first name cannot be blank.</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an error saying that the first name cannot be blank.</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19.5</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empty last name.</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an error saying that the last name cannot be blank.</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an error saying that the last name cannot be blank.</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19.6</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empty net name.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an error saying that the net name cannot be blank.</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an error saying that the net name cannot be blank.</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19.7</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empty password.</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an error saying that the password cannot be blank.</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an error saying that the password cannot be blank.</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19.8</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an already existing username.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an error saying that the username is already taken.</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an error saying that the username is already taken.</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19.9</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an already existing net name.</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an error saying that the net name is already taken.</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an error saying that the net name is already taken.</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19.10</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a password which length is lower than six characters.</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an error saying that the password is too short and that the minimum length is six characters.</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an error saying that the password is too short and that the minimum length is six characters.</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lastRenderedPageBreak/>
              <w:t>19.11</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any combination of invalidity of test cases 19.3 to 19.10</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 list of all invalidity to be corrected.</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Displays a list of all invalidity to be corrected.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sz w:val="22"/>
                <w:szCs w:val="22"/>
                <w:lang w:val="en-CA"/>
              </w:rPr>
              <w:t>19.12</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sz w:val="22"/>
                <w:szCs w:val="22"/>
                <w:lang w:val="en-CA"/>
              </w:rPr>
              <w:t>Administrator hits the save button without changing any fields.</w:t>
            </w:r>
          </w:p>
        </w:tc>
        <w:tc>
          <w:tcPr>
            <w:tcW w:w="1870"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sz w:val="22"/>
                <w:szCs w:val="22"/>
                <w:lang w:val="en-CA"/>
              </w:rPr>
              <w:t>Updated profile is displayed, all information including password remains unchanged.</w:t>
            </w:r>
          </w:p>
        </w:tc>
        <w:tc>
          <w:tcPr>
            <w:tcW w:w="189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sz w:val="22"/>
                <w:szCs w:val="22"/>
                <w:lang w:val="en-CA"/>
              </w:rPr>
              <w:t>Password has been changed</w:t>
            </w:r>
          </w:p>
        </w:tc>
        <w:tc>
          <w:tcPr>
            <w:tcW w:w="1842"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color w:val="FF0000"/>
                <w:sz w:val="22"/>
                <w:szCs w:val="22"/>
                <w:lang w:val="en-CA"/>
              </w:rPr>
              <w:t>Fail</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19.13</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an inexistent username.</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Updated profile is displayed, all remaining information have remained unchanged.</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Updated profile is displayed, all remaining information have remained unchanged.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19.14</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a new first name.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Updated profile is displayed, all remaining information have remained unchanged.</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Updated profile is displayed, all remaining information have remained unchanged.</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19.15</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a new last name.</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Updated profile is displayed, all remaining information have remained unchanged.</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Updated profile is displayed, all remaining information have remained unchanged.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19.16</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an inexistent net name.</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Updated profile is displayed, all remaining information have remained unchanged.</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Updated profile is displayed, all remaining information have remained unchanged.</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19.17</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Administrator attempts to save the updated profile with a new password which length is greater than six.</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Updated profile is displayed, password for that user has been changed.</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Updated profile is displayed, password for that user has been changed.</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19.18</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Administrator changes the privilege of the user from student to administrator.</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Updated profile is displayed, user is now administrator.</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Updated profile is displayed, user is now administrator.</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sz w:val="22"/>
                <w:szCs w:val="22"/>
                <w:lang w:val="en-CA"/>
              </w:rPr>
              <w:lastRenderedPageBreak/>
              <w:t>19.19</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sz w:val="22"/>
                <w:szCs w:val="22"/>
                <w:lang w:val="en-CA"/>
              </w:rPr>
              <w:t>Administrator clicks on the password field but does not change anything, save the profile.</w:t>
            </w:r>
          </w:p>
        </w:tc>
        <w:tc>
          <w:tcPr>
            <w:tcW w:w="1870"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sz w:val="22"/>
                <w:szCs w:val="22"/>
                <w:lang w:val="en-CA"/>
              </w:rPr>
              <w:t>Update profile is displayed, user information and password have remained unchanged.</w:t>
            </w:r>
          </w:p>
        </w:tc>
        <w:tc>
          <w:tcPr>
            <w:tcW w:w="1898"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sz w:val="22"/>
                <w:szCs w:val="22"/>
                <w:lang w:val="en-CA"/>
              </w:rPr>
              <w:t>Password has been changed.</w:t>
            </w:r>
          </w:p>
        </w:tc>
        <w:tc>
          <w:tcPr>
            <w:tcW w:w="1842" w:type="dxa"/>
            <w:tcBorders>
              <w:top w:val="single" w:sz="4" w:space="0" w:color="auto"/>
              <w:left w:val="single" w:sz="4" w:space="0" w:color="auto"/>
              <w:bottom w:val="single" w:sz="4" w:space="0" w:color="auto"/>
              <w:right w:val="single" w:sz="4" w:space="0" w:color="auto"/>
            </w:tcBorders>
            <w:shd w:val="clear" w:color="auto" w:fill="FBE4D5" w:themeFill="accent2" w:themeFillTint="33"/>
          </w:tcPr>
          <w:p w:rsidR="000B7722" w:rsidRPr="009738CB" w:rsidRDefault="000B7722" w:rsidP="0046493D">
            <w:pPr>
              <w:tabs>
                <w:tab w:val="left" w:pos="2835"/>
              </w:tabs>
              <w:rPr>
                <w:sz w:val="22"/>
                <w:szCs w:val="22"/>
                <w:lang w:val="en-CA"/>
              </w:rPr>
            </w:pPr>
            <w:r w:rsidRPr="009738CB">
              <w:rPr>
                <w:color w:val="FF0000"/>
                <w:sz w:val="22"/>
                <w:szCs w:val="22"/>
                <w:lang w:val="en-CA"/>
              </w:rPr>
              <w:t>Fail</w:t>
            </w:r>
          </w:p>
        </w:tc>
      </w:tr>
    </w:tbl>
    <w:p w:rsidR="000B7722" w:rsidRDefault="000B7722"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9738CB" w:rsidRDefault="009738CB" w:rsidP="0046493D">
      <w:pPr>
        <w:tabs>
          <w:tab w:val="left" w:pos="2835"/>
        </w:tabs>
        <w:rPr>
          <w:lang w:val="en-CA"/>
        </w:rPr>
      </w:pPr>
    </w:p>
    <w:p w:rsidR="000B7722" w:rsidRPr="009738CB" w:rsidRDefault="000B7722" w:rsidP="007D6B48">
      <w:pPr>
        <w:pStyle w:val="numberedsubsubsub"/>
      </w:pPr>
      <w:r w:rsidRPr="009738CB">
        <w:t xml:space="preserve"> </w:t>
      </w:r>
      <w:bookmarkStart w:id="310" w:name="_Toc447569663"/>
      <w:r w:rsidRPr="009738CB">
        <w:t>Delete User</w:t>
      </w:r>
      <w:bookmarkEnd w:id="310"/>
      <w:r w:rsidRPr="009738CB">
        <w:t xml:space="preserve"> </w:t>
      </w:r>
    </w:p>
    <w:p w:rsidR="000B7722" w:rsidRPr="009738CB" w:rsidRDefault="000B7722" w:rsidP="0046493D">
      <w:pPr>
        <w:tabs>
          <w:tab w:val="left" w:pos="2835"/>
        </w:tabs>
        <w:rPr>
          <w:lang w:val="en-CA"/>
        </w:rPr>
      </w:pPr>
    </w:p>
    <w:tbl>
      <w:tblPr>
        <w:tblStyle w:val="TableGrid"/>
        <w:tblW w:w="0" w:type="auto"/>
        <w:tblLook w:val="04A0" w:firstRow="1" w:lastRow="0" w:firstColumn="1" w:lastColumn="0" w:noHBand="0" w:noVBand="1"/>
      </w:tblPr>
      <w:tblGrid>
        <w:gridCol w:w="1271"/>
        <w:gridCol w:w="599"/>
        <w:gridCol w:w="1870"/>
        <w:gridCol w:w="1870"/>
        <w:gridCol w:w="1898"/>
        <w:gridCol w:w="1842"/>
      </w:tblGrid>
      <w:tr w:rsidR="000B7722" w:rsidRPr="009738CB" w:rsidTr="00613315">
        <w:trPr>
          <w:trHeight w:val="336"/>
        </w:trPr>
        <w:tc>
          <w:tcPr>
            <w:tcW w:w="1870" w:type="dxa"/>
            <w:gridSpan w:val="2"/>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0B7722" w:rsidRPr="009738CB" w:rsidRDefault="000B7722" w:rsidP="0046493D">
            <w:pPr>
              <w:tabs>
                <w:tab w:val="left" w:pos="2835"/>
              </w:tabs>
              <w:rPr>
                <w:b/>
                <w:color w:val="FFFFFF" w:themeColor="background1"/>
                <w:sz w:val="22"/>
                <w:szCs w:val="22"/>
                <w:lang w:val="en-CA"/>
              </w:rPr>
            </w:pPr>
            <w:r w:rsidRPr="009738CB">
              <w:rPr>
                <w:b/>
                <w:color w:val="FFFFFF" w:themeColor="background1"/>
                <w:sz w:val="22"/>
                <w:szCs w:val="22"/>
                <w:lang w:val="en-CA"/>
              </w:rPr>
              <w:t>UC20</w:t>
            </w:r>
          </w:p>
        </w:tc>
        <w:tc>
          <w:tcPr>
            <w:tcW w:w="7480" w:type="dxa"/>
            <w:gridSpan w:val="4"/>
            <w:tcBorders>
              <w:top w:val="single" w:sz="4" w:space="0" w:color="auto"/>
              <w:left w:val="single" w:sz="4" w:space="0" w:color="auto"/>
              <w:bottom w:val="single" w:sz="4" w:space="0" w:color="auto"/>
              <w:right w:val="single" w:sz="4" w:space="0" w:color="auto"/>
            </w:tcBorders>
            <w:shd w:val="clear" w:color="auto" w:fill="1F4E79" w:themeFill="accent1" w:themeFillShade="80"/>
            <w:hideMark/>
          </w:tcPr>
          <w:p w:rsidR="000B7722" w:rsidRPr="009738CB" w:rsidRDefault="000B7722" w:rsidP="0046493D">
            <w:pPr>
              <w:tabs>
                <w:tab w:val="left" w:pos="2835"/>
              </w:tabs>
              <w:rPr>
                <w:b/>
                <w:color w:val="FFFFFF" w:themeColor="background1"/>
                <w:sz w:val="22"/>
                <w:szCs w:val="22"/>
                <w:lang w:val="en-CA"/>
              </w:rPr>
            </w:pPr>
            <w:r w:rsidRPr="009738CB">
              <w:rPr>
                <w:b/>
                <w:color w:val="FFFFFF" w:themeColor="background1"/>
                <w:sz w:val="22"/>
                <w:szCs w:val="22"/>
                <w:lang w:val="en-CA"/>
              </w:rPr>
              <w:t>Delete User</w:t>
            </w:r>
          </w:p>
        </w:tc>
      </w:tr>
      <w:tr w:rsidR="000B7722" w:rsidRPr="009738CB" w:rsidTr="00613315">
        <w:tc>
          <w:tcPr>
            <w:tcW w:w="1271"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Test ID</w:t>
            </w:r>
          </w:p>
        </w:tc>
        <w:tc>
          <w:tcPr>
            <w:tcW w:w="2469" w:type="dxa"/>
            <w:gridSpan w:val="2"/>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Description</w:t>
            </w:r>
          </w:p>
        </w:tc>
        <w:tc>
          <w:tcPr>
            <w:tcW w:w="187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Expected Output</w:t>
            </w:r>
          </w:p>
        </w:tc>
        <w:tc>
          <w:tcPr>
            <w:tcW w:w="189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Actual Output</w:t>
            </w:r>
          </w:p>
        </w:tc>
        <w:tc>
          <w:tcPr>
            <w:tcW w:w="184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0B7722" w:rsidRPr="009738CB" w:rsidRDefault="000B7722" w:rsidP="0046493D">
            <w:pPr>
              <w:tabs>
                <w:tab w:val="left" w:pos="2835"/>
              </w:tabs>
              <w:rPr>
                <w:sz w:val="22"/>
                <w:szCs w:val="22"/>
                <w:lang w:val="en-CA"/>
              </w:rPr>
            </w:pPr>
            <w:r w:rsidRPr="009738CB">
              <w:rPr>
                <w:sz w:val="22"/>
                <w:szCs w:val="22"/>
                <w:lang w:val="en-CA"/>
              </w:rPr>
              <w:t>Result</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20.1</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Administrator hit the ‘X’ button on a row associated to a user in a table of users.</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Displays a confirmation message to delete the corresponding user.</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sz w:val="22"/>
                <w:szCs w:val="22"/>
                <w:lang w:val="en-CA"/>
              </w:rPr>
            </w:pPr>
            <w:r w:rsidRPr="009738CB">
              <w:rPr>
                <w:sz w:val="22"/>
                <w:szCs w:val="22"/>
                <w:lang w:val="en-CA"/>
              </w:rPr>
              <w:t>Displays a confirmation message to delete the corresponding user.</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 xml:space="preserve">Pass </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20.2</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From the profile page of a user viewed as an administrator, the administrator clicks the ‘Delete User’ operation.</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 confirmation message to delete the corresponding user.</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Displays a confirmation message to delete the corresponding user.</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20.3</w:t>
            </w:r>
          </w:p>
        </w:tc>
        <w:tc>
          <w:tcPr>
            <w:tcW w:w="24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The administrator hits the cancel button on the confirmation message to delete a user.</w:t>
            </w:r>
          </w:p>
        </w:tc>
        <w:tc>
          <w:tcPr>
            <w:tcW w:w="1870"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Confirmation message disappears, user remains on the system.</w:t>
            </w:r>
          </w:p>
        </w:tc>
        <w:tc>
          <w:tcPr>
            <w:tcW w:w="1898"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sz w:val="22"/>
                <w:szCs w:val="22"/>
                <w:lang w:val="en-CA"/>
              </w:rPr>
            </w:pPr>
            <w:r w:rsidRPr="009738CB">
              <w:rPr>
                <w:sz w:val="22"/>
                <w:szCs w:val="22"/>
                <w:lang w:val="en-CA"/>
              </w:rPr>
              <w:t>Confirmation message disappears, user remains on the system.</w:t>
            </w:r>
          </w:p>
        </w:tc>
        <w:tc>
          <w:tcPr>
            <w:tcW w:w="1842" w:type="dxa"/>
            <w:tcBorders>
              <w:top w:val="single" w:sz="4" w:space="0" w:color="auto"/>
              <w:left w:val="single" w:sz="4" w:space="0" w:color="auto"/>
              <w:bottom w:val="single" w:sz="4" w:space="0" w:color="auto"/>
              <w:right w:val="single" w:sz="4" w:space="0" w:color="auto"/>
            </w:tcBorders>
            <w:shd w:val="clear" w:color="auto" w:fill="FFFFFF" w:themeFill="background1"/>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r w:rsidR="000B7722" w:rsidRPr="009738CB" w:rsidTr="000B7722">
        <w:trPr>
          <w:trHeight w:val="1076"/>
        </w:trPr>
        <w:tc>
          <w:tcPr>
            <w:tcW w:w="12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20.4</w:t>
            </w:r>
          </w:p>
        </w:tc>
        <w:tc>
          <w:tcPr>
            <w:tcW w:w="2469"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The administrator hits the ‘OK’ button on the confirmation message to delete a user.</w:t>
            </w:r>
          </w:p>
        </w:tc>
        <w:tc>
          <w:tcPr>
            <w:tcW w:w="1870"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The corresponding user is removed from the system, the administrator is brought back to the user management page with an updated table of users.</w:t>
            </w:r>
          </w:p>
        </w:tc>
        <w:tc>
          <w:tcPr>
            <w:tcW w:w="1898"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sz w:val="22"/>
                <w:szCs w:val="22"/>
                <w:lang w:val="en-CA"/>
              </w:rPr>
            </w:pPr>
            <w:r w:rsidRPr="009738CB">
              <w:rPr>
                <w:sz w:val="22"/>
                <w:szCs w:val="22"/>
                <w:lang w:val="en-CA"/>
              </w:rPr>
              <w:t>The corresponding user is removed from the system, the administrator is brought back to the user management page with an updated table of users.</w:t>
            </w:r>
          </w:p>
        </w:tc>
        <w:tc>
          <w:tcPr>
            <w:tcW w:w="1842"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rsidR="000B7722" w:rsidRPr="009738CB" w:rsidRDefault="000B7722" w:rsidP="0046493D">
            <w:pPr>
              <w:tabs>
                <w:tab w:val="left" w:pos="2835"/>
              </w:tabs>
              <w:rPr>
                <w:b/>
                <w:sz w:val="22"/>
                <w:szCs w:val="22"/>
                <w:lang w:val="en-CA"/>
              </w:rPr>
            </w:pPr>
            <w:r w:rsidRPr="009738CB">
              <w:rPr>
                <w:b/>
                <w:color w:val="385623" w:themeColor="accent6" w:themeShade="80"/>
                <w:sz w:val="22"/>
                <w:szCs w:val="22"/>
                <w:lang w:val="en-CA"/>
              </w:rPr>
              <w:t>Pass</w:t>
            </w:r>
          </w:p>
        </w:tc>
      </w:tr>
    </w:tbl>
    <w:p w:rsidR="000B7722" w:rsidRPr="009738CB" w:rsidRDefault="000B7722" w:rsidP="0046493D">
      <w:pPr>
        <w:tabs>
          <w:tab w:val="left" w:pos="2835"/>
        </w:tabs>
        <w:rPr>
          <w:lang w:val="en-CA"/>
        </w:rPr>
      </w:pPr>
    </w:p>
    <w:p w:rsidR="007D6B48" w:rsidRPr="009738CB" w:rsidRDefault="007D6B48" w:rsidP="007D6B48">
      <w:pPr>
        <w:pStyle w:val="numberedsubsubsub"/>
      </w:pPr>
      <w:r w:rsidRPr="009738CB">
        <w:lastRenderedPageBreak/>
        <w:t xml:space="preserve"> </w:t>
      </w:r>
      <w:bookmarkStart w:id="311" w:name="_Toc447569664"/>
      <w:r w:rsidRPr="009738CB">
        <w:t>Browse Users</w:t>
      </w:r>
      <w:bookmarkEnd w:id="311"/>
      <w:r w:rsidRPr="009738CB">
        <w:t xml:space="preserve"> </w:t>
      </w:r>
    </w:p>
    <w:p w:rsidR="007D6B48" w:rsidRPr="009738CB" w:rsidRDefault="007D6B48" w:rsidP="0046493D">
      <w:pPr>
        <w:tabs>
          <w:tab w:val="left" w:pos="2835"/>
        </w:tabs>
        <w:rPr>
          <w:lang w:val="en-CA"/>
        </w:rPr>
      </w:pP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677"/>
        <w:gridCol w:w="1723"/>
        <w:gridCol w:w="1969"/>
        <w:gridCol w:w="1934"/>
        <w:gridCol w:w="1766"/>
      </w:tblGrid>
      <w:tr w:rsidR="007D6B48" w:rsidRPr="009738CB" w:rsidTr="007D6B48">
        <w:tc>
          <w:tcPr>
            <w:tcW w:w="1968" w:type="dxa"/>
            <w:gridSpan w:val="2"/>
            <w:tcBorders>
              <w:top w:val="single" w:sz="8" w:space="0" w:color="000000"/>
              <w:left w:val="single" w:sz="8" w:space="0" w:color="000000"/>
              <w:bottom w:val="single" w:sz="8" w:space="0" w:color="000000"/>
              <w:right w:val="single" w:sz="8" w:space="0" w:color="000000"/>
            </w:tcBorders>
            <w:shd w:val="clear" w:color="auto" w:fill="244061"/>
            <w:tcMar>
              <w:top w:w="100" w:type="dxa"/>
              <w:left w:w="100" w:type="dxa"/>
              <w:bottom w:w="100" w:type="dxa"/>
              <w:right w:w="100" w:type="dxa"/>
            </w:tcMar>
          </w:tcPr>
          <w:p w:rsidR="007D6B48" w:rsidRPr="009738CB" w:rsidRDefault="007D6B48" w:rsidP="00392D92">
            <w:pPr>
              <w:ind w:left="140" w:right="140"/>
              <w:rPr>
                <w:sz w:val="22"/>
                <w:szCs w:val="22"/>
              </w:rPr>
            </w:pPr>
            <w:r w:rsidRPr="009738CB">
              <w:rPr>
                <w:b/>
                <w:color w:val="FFFFFF"/>
                <w:sz w:val="22"/>
                <w:szCs w:val="22"/>
                <w:shd w:val="clear" w:color="auto" w:fill="244061"/>
              </w:rPr>
              <w:t>UC21</w:t>
            </w:r>
          </w:p>
        </w:tc>
        <w:tc>
          <w:tcPr>
            <w:tcW w:w="7392" w:type="dxa"/>
            <w:gridSpan w:val="4"/>
            <w:tcBorders>
              <w:top w:val="single" w:sz="8" w:space="0" w:color="000000"/>
              <w:bottom w:val="single" w:sz="8" w:space="0" w:color="000000"/>
              <w:right w:val="single" w:sz="8" w:space="0" w:color="000000"/>
            </w:tcBorders>
            <w:shd w:val="clear" w:color="auto" w:fill="244061"/>
            <w:tcMar>
              <w:top w:w="100" w:type="dxa"/>
              <w:left w:w="100" w:type="dxa"/>
              <w:bottom w:w="100" w:type="dxa"/>
              <w:right w:w="100" w:type="dxa"/>
            </w:tcMar>
          </w:tcPr>
          <w:p w:rsidR="007D6B48" w:rsidRPr="009738CB" w:rsidRDefault="007D6B48" w:rsidP="00392D92">
            <w:pPr>
              <w:ind w:right="140"/>
              <w:rPr>
                <w:sz w:val="22"/>
                <w:szCs w:val="22"/>
              </w:rPr>
            </w:pPr>
            <w:r w:rsidRPr="009738CB">
              <w:rPr>
                <w:b/>
                <w:color w:val="FFFFFF"/>
                <w:sz w:val="22"/>
                <w:szCs w:val="22"/>
                <w:shd w:val="clear" w:color="auto" w:fill="244061"/>
              </w:rPr>
              <w:t xml:space="preserve"> Browse Users</w:t>
            </w:r>
          </w:p>
        </w:tc>
      </w:tr>
      <w:tr w:rsidR="007D6B48" w:rsidRPr="009738CB" w:rsidTr="007D6B48">
        <w:tc>
          <w:tcPr>
            <w:tcW w:w="1291" w:type="dxa"/>
            <w:tcBorders>
              <w:left w:val="single" w:sz="8" w:space="0" w:color="000000"/>
              <w:bottom w:val="single" w:sz="8" w:space="0" w:color="000000"/>
              <w:right w:val="single" w:sz="8" w:space="0" w:color="000000"/>
            </w:tcBorders>
            <w:shd w:val="clear" w:color="auto" w:fill="9CC2E5" w:themeFill="accent1" w:themeFillTint="99"/>
            <w:tcMar>
              <w:top w:w="100" w:type="dxa"/>
              <w:left w:w="100" w:type="dxa"/>
              <w:bottom w:w="100" w:type="dxa"/>
              <w:right w:w="100" w:type="dxa"/>
            </w:tcMar>
          </w:tcPr>
          <w:p w:rsidR="007D6B48" w:rsidRPr="009738CB" w:rsidRDefault="007D6B48" w:rsidP="00392D92">
            <w:pPr>
              <w:ind w:left="140" w:right="140"/>
              <w:rPr>
                <w:sz w:val="22"/>
                <w:szCs w:val="22"/>
              </w:rPr>
            </w:pPr>
            <w:r w:rsidRPr="009738CB">
              <w:rPr>
                <w:sz w:val="22"/>
                <w:szCs w:val="22"/>
                <w:shd w:val="clear" w:color="auto" w:fill="95B3D7"/>
              </w:rPr>
              <w:t>Test ID</w:t>
            </w:r>
          </w:p>
        </w:tc>
        <w:tc>
          <w:tcPr>
            <w:tcW w:w="2400" w:type="dxa"/>
            <w:gridSpan w:val="2"/>
            <w:tcBorders>
              <w:bottom w:val="single" w:sz="8" w:space="0" w:color="000000"/>
              <w:right w:val="single" w:sz="8" w:space="0" w:color="000000"/>
            </w:tcBorders>
            <w:shd w:val="clear" w:color="auto" w:fill="9CC2E5" w:themeFill="accent1" w:themeFillTint="99"/>
            <w:tcMar>
              <w:top w:w="100" w:type="dxa"/>
              <w:left w:w="100" w:type="dxa"/>
              <w:bottom w:w="100" w:type="dxa"/>
              <w:right w:w="100" w:type="dxa"/>
            </w:tcMar>
          </w:tcPr>
          <w:p w:rsidR="007D6B48" w:rsidRPr="009738CB" w:rsidRDefault="007D6B48" w:rsidP="00392D92">
            <w:pPr>
              <w:ind w:left="140" w:right="140"/>
              <w:rPr>
                <w:sz w:val="22"/>
                <w:szCs w:val="22"/>
              </w:rPr>
            </w:pPr>
            <w:r w:rsidRPr="009738CB">
              <w:rPr>
                <w:sz w:val="22"/>
                <w:szCs w:val="22"/>
                <w:shd w:val="clear" w:color="auto" w:fill="95B3D7"/>
              </w:rPr>
              <w:t>Description</w:t>
            </w:r>
          </w:p>
        </w:tc>
        <w:tc>
          <w:tcPr>
            <w:tcW w:w="1969" w:type="dxa"/>
            <w:tcBorders>
              <w:bottom w:val="single" w:sz="8" w:space="0" w:color="000000"/>
              <w:right w:val="single" w:sz="8" w:space="0" w:color="000000"/>
            </w:tcBorders>
            <w:shd w:val="clear" w:color="auto" w:fill="9CC2E5" w:themeFill="accent1" w:themeFillTint="99"/>
            <w:tcMar>
              <w:top w:w="100" w:type="dxa"/>
              <w:left w:w="100" w:type="dxa"/>
              <w:bottom w:w="100" w:type="dxa"/>
              <w:right w:w="100" w:type="dxa"/>
            </w:tcMar>
          </w:tcPr>
          <w:p w:rsidR="007D6B48" w:rsidRPr="009738CB" w:rsidRDefault="007D6B48" w:rsidP="007D6B48">
            <w:pPr>
              <w:ind w:left="140" w:right="140"/>
              <w:rPr>
                <w:sz w:val="22"/>
                <w:szCs w:val="22"/>
              </w:rPr>
            </w:pPr>
            <w:r w:rsidRPr="009738CB">
              <w:rPr>
                <w:sz w:val="22"/>
                <w:szCs w:val="22"/>
                <w:shd w:val="clear" w:color="auto" w:fill="95B3D7"/>
              </w:rPr>
              <w:t xml:space="preserve">Expected </w:t>
            </w:r>
            <w:r w:rsidRPr="009738CB">
              <w:rPr>
                <w:sz w:val="22"/>
                <w:szCs w:val="22"/>
                <w:shd w:val="clear" w:color="auto" w:fill="95B3D7"/>
                <w:lang w:val="en-CA"/>
              </w:rPr>
              <w:t>O</w:t>
            </w:r>
            <w:r w:rsidRPr="009738CB">
              <w:rPr>
                <w:sz w:val="22"/>
                <w:szCs w:val="22"/>
                <w:shd w:val="clear" w:color="auto" w:fill="95B3D7"/>
              </w:rPr>
              <w:t>utput</w:t>
            </w:r>
          </w:p>
        </w:tc>
        <w:tc>
          <w:tcPr>
            <w:tcW w:w="1934" w:type="dxa"/>
            <w:tcBorders>
              <w:bottom w:val="single" w:sz="8" w:space="0" w:color="000000"/>
              <w:right w:val="single" w:sz="8" w:space="0" w:color="000000"/>
            </w:tcBorders>
            <w:shd w:val="clear" w:color="auto" w:fill="9CC2E5" w:themeFill="accent1" w:themeFillTint="99"/>
            <w:tcMar>
              <w:top w:w="100" w:type="dxa"/>
              <w:left w:w="100" w:type="dxa"/>
              <w:bottom w:w="100" w:type="dxa"/>
              <w:right w:w="100" w:type="dxa"/>
            </w:tcMar>
          </w:tcPr>
          <w:p w:rsidR="007D6B48" w:rsidRPr="009738CB" w:rsidRDefault="007D6B48" w:rsidP="00392D92">
            <w:pPr>
              <w:ind w:left="140" w:right="140"/>
              <w:rPr>
                <w:sz w:val="22"/>
                <w:szCs w:val="22"/>
              </w:rPr>
            </w:pPr>
            <w:r w:rsidRPr="009738CB">
              <w:rPr>
                <w:sz w:val="22"/>
                <w:szCs w:val="22"/>
                <w:shd w:val="clear" w:color="auto" w:fill="95B3D7"/>
              </w:rPr>
              <w:t>Actual Output</w:t>
            </w:r>
          </w:p>
        </w:tc>
        <w:tc>
          <w:tcPr>
            <w:tcW w:w="1766" w:type="dxa"/>
            <w:tcBorders>
              <w:bottom w:val="single" w:sz="8" w:space="0" w:color="000000"/>
              <w:right w:val="single" w:sz="8" w:space="0" w:color="000000"/>
            </w:tcBorders>
            <w:shd w:val="clear" w:color="auto" w:fill="9CC2E5" w:themeFill="accent1" w:themeFillTint="99"/>
            <w:tcMar>
              <w:top w:w="100" w:type="dxa"/>
              <w:left w:w="100" w:type="dxa"/>
              <w:bottom w:w="100" w:type="dxa"/>
              <w:right w:w="100" w:type="dxa"/>
            </w:tcMar>
          </w:tcPr>
          <w:p w:rsidR="007D6B48" w:rsidRPr="009738CB" w:rsidRDefault="007D6B48" w:rsidP="00392D92">
            <w:pPr>
              <w:ind w:left="140" w:right="140"/>
              <w:rPr>
                <w:sz w:val="22"/>
                <w:szCs w:val="22"/>
              </w:rPr>
            </w:pPr>
            <w:r w:rsidRPr="009738CB">
              <w:rPr>
                <w:sz w:val="22"/>
                <w:szCs w:val="22"/>
                <w:shd w:val="clear" w:color="auto" w:fill="95B3D7"/>
              </w:rPr>
              <w:t>Result</w:t>
            </w:r>
          </w:p>
        </w:tc>
      </w:tr>
      <w:tr w:rsidR="007D6B48" w:rsidRPr="009738CB" w:rsidTr="007D6B48">
        <w:tc>
          <w:tcPr>
            <w:tcW w:w="129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D6B48" w:rsidRPr="009738CB" w:rsidRDefault="007D6B48" w:rsidP="00392D92">
            <w:pPr>
              <w:ind w:left="140" w:right="140"/>
              <w:rPr>
                <w:sz w:val="22"/>
                <w:szCs w:val="22"/>
              </w:rPr>
            </w:pPr>
            <w:r w:rsidRPr="009738CB">
              <w:rPr>
                <w:sz w:val="22"/>
                <w:szCs w:val="22"/>
              </w:rPr>
              <w:t>18.1</w:t>
            </w:r>
          </w:p>
        </w:tc>
        <w:tc>
          <w:tcPr>
            <w:tcW w:w="2400" w:type="dxa"/>
            <w:gridSpan w:val="2"/>
            <w:tcBorders>
              <w:bottom w:val="single" w:sz="8" w:space="0" w:color="000000"/>
              <w:right w:val="single" w:sz="8" w:space="0" w:color="000000"/>
            </w:tcBorders>
            <w:tcMar>
              <w:top w:w="100" w:type="dxa"/>
              <w:left w:w="100" w:type="dxa"/>
              <w:bottom w:w="100" w:type="dxa"/>
              <w:right w:w="100" w:type="dxa"/>
            </w:tcMar>
          </w:tcPr>
          <w:p w:rsidR="007D6B48" w:rsidRPr="009738CB" w:rsidRDefault="007D6B48" w:rsidP="00392D92">
            <w:pPr>
              <w:ind w:left="140" w:right="140"/>
              <w:rPr>
                <w:sz w:val="22"/>
                <w:szCs w:val="22"/>
              </w:rPr>
            </w:pPr>
            <w:r w:rsidRPr="009738CB">
              <w:rPr>
                <w:sz w:val="22"/>
                <w:szCs w:val="22"/>
              </w:rPr>
              <w:t>Admin selects user’s tab and is populated with all the users</w:t>
            </w:r>
          </w:p>
        </w:tc>
        <w:tc>
          <w:tcPr>
            <w:tcW w:w="1969" w:type="dxa"/>
            <w:tcBorders>
              <w:bottom w:val="single" w:sz="8" w:space="0" w:color="000000"/>
              <w:right w:val="single" w:sz="8" w:space="0" w:color="000000"/>
            </w:tcBorders>
            <w:tcMar>
              <w:top w:w="100" w:type="dxa"/>
              <w:left w:w="100" w:type="dxa"/>
              <w:bottom w:w="100" w:type="dxa"/>
              <w:right w:w="100" w:type="dxa"/>
            </w:tcMar>
          </w:tcPr>
          <w:p w:rsidR="007D6B48" w:rsidRPr="009738CB" w:rsidRDefault="007D6B48" w:rsidP="00392D92">
            <w:pPr>
              <w:ind w:left="140" w:right="140"/>
              <w:rPr>
                <w:sz w:val="22"/>
                <w:szCs w:val="22"/>
              </w:rPr>
            </w:pPr>
            <w:r w:rsidRPr="009738CB">
              <w:rPr>
                <w:sz w:val="22"/>
                <w:szCs w:val="22"/>
              </w:rPr>
              <w:t>List of users are displayed on screen</w:t>
            </w:r>
          </w:p>
        </w:tc>
        <w:tc>
          <w:tcPr>
            <w:tcW w:w="1934" w:type="dxa"/>
            <w:tcBorders>
              <w:bottom w:val="single" w:sz="8" w:space="0" w:color="000000"/>
              <w:right w:val="single" w:sz="8" w:space="0" w:color="000000"/>
            </w:tcBorders>
            <w:tcMar>
              <w:top w:w="100" w:type="dxa"/>
              <w:left w:w="100" w:type="dxa"/>
              <w:bottom w:w="100" w:type="dxa"/>
              <w:right w:w="100" w:type="dxa"/>
            </w:tcMar>
          </w:tcPr>
          <w:p w:rsidR="007D6B48" w:rsidRPr="009738CB" w:rsidRDefault="007D6B48" w:rsidP="00392D92">
            <w:pPr>
              <w:ind w:left="140" w:right="140"/>
              <w:rPr>
                <w:sz w:val="22"/>
                <w:szCs w:val="22"/>
              </w:rPr>
            </w:pPr>
            <w:r w:rsidRPr="009738CB">
              <w:rPr>
                <w:sz w:val="22"/>
                <w:szCs w:val="22"/>
              </w:rPr>
              <w:t>List of users are displayed on screen</w:t>
            </w:r>
          </w:p>
        </w:tc>
        <w:tc>
          <w:tcPr>
            <w:tcW w:w="1766" w:type="dxa"/>
            <w:tcBorders>
              <w:bottom w:val="single" w:sz="8" w:space="0" w:color="000000"/>
              <w:right w:val="single" w:sz="8" w:space="0" w:color="000000"/>
            </w:tcBorders>
            <w:tcMar>
              <w:top w:w="100" w:type="dxa"/>
              <w:left w:w="100" w:type="dxa"/>
              <w:bottom w:w="100" w:type="dxa"/>
              <w:right w:w="100" w:type="dxa"/>
            </w:tcMar>
          </w:tcPr>
          <w:p w:rsidR="007D6B48" w:rsidRPr="009738CB" w:rsidRDefault="007D6B48" w:rsidP="00392D92">
            <w:pPr>
              <w:ind w:left="140" w:right="140"/>
              <w:rPr>
                <w:sz w:val="22"/>
                <w:szCs w:val="22"/>
              </w:rPr>
            </w:pPr>
            <w:r w:rsidRPr="009738CB">
              <w:rPr>
                <w:color w:val="00B050"/>
                <w:sz w:val="22"/>
                <w:szCs w:val="22"/>
              </w:rPr>
              <w:t>Pass</w:t>
            </w:r>
          </w:p>
        </w:tc>
      </w:tr>
    </w:tbl>
    <w:p w:rsidR="007D6B48" w:rsidRDefault="007D6B48" w:rsidP="0046493D">
      <w:pPr>
        <w:tabs>
          <w:tab w:val="left" w:pos="2835"/>
        </w:tabs>
        <w:rPr>
          <w:lang w:val="en-CA"/>
        </w:rPr>
      </w:pPr>
    </w:p>
    <w:p w:rsidR="009738CB" w:rsidRDefault="009738CB" w:rsidP="0046493D">
      <w:pPr>
        <w:tabs>
          <w:tab w:val="left" w:pos="2835"/>
        </w:tabs>
        <w:rPr>
          <w:lang w:val="en-CA"/>
        </w:rPr>
      </w:pPr>
    </w:p>
    <w:p w:rsidR="009738CB" w:rsidRPr="009738CB" w:rsidRDefault="009738CB" w:rsidP="0046493D">
      <w:pPr>
        <w:tabs>
          <w:tab w:val="left" w:pos="2835"/>
        </w:tabs>
        <w:rPr>
          <w:lang w:val="en-CA"/>
        </w:rPr>
      </w:pPr>
    </w:p>
    <w:p w:rsidR="00BC45AA" w:rsidRPr="009738CB" w:rsidRDefault="00BC45AA" w:rsidP="0046493D">
      <w:pPr>
        <w:pStyle w:val="numberedsubsub"/>
        <w:tabs>
          <w:tab w:val="left" w:pos="2835"/>
        </w:tabs>
      </w:pPr>
      <w:bookmarkStart w:id="312" w:name="_Toc447569665"/>
      <w:r w:rsidRPr="009738CB">
        <w:t>3.3.3 Stress Testing</w:t>
      </w:r>
      <w:bookmarkEnd w:id="312"/>
      <w:r w:rsidRPr="009738CB">
        <w:t xml:space="preserve"> </w:t>
      </w:r>
    </w:p>
    <w:p w:rsidR="00BC45AA" w:rsidRPr="009738CB" w:rsidRDefault="00BC45AA" w:rsidP="0046493D">
      <w:pPr>
        <w:tabs>
          <w:tab w:val="left" w:pos="2835"/>
        </w:tabs>
        <w:rPr>
          <w:lang w:val="en-CA"/>
        </w:rPr>
      </w:pPr>
    </w:p>
    <w:p w:rsidR="003F0391" w:rsidRDefault="009268E6" w:rsidP="009268E6">
      <w:pPr>
        <w:pStyle w:val="Erin"/>
        <w:rPr>
          <w:ins w:id="313" w:author="Erin Benderoff" w:date="2016-04-10T22:03:00Z"/>
          <w:rFonts w:cs="Times New Roman"/>
        </w:rPr>
      </w:pPr>
      <w:r w:rsidRPr="009738CB">
        <w:rPr>
          <w:rFonts w:cs="Times New Roman"/>
        </w:rPr>
        <w:tab/>
        <w:t xml:space="preserve">We ran the </w:t>
      </w:r>
      <w:proofErr w:type="spellStart"/>
      <w:r w:rsidRPr="009738CB">
        <w:rPr>
          <w:rFonts w:cs="Times New Roman"/>
        </w:rPr>
        <w:t>JMeter</w:t>
      </w:r>
      <w:proofErr w:type="spellEnd"/>
      <w:r w:rsidRPr="009738CB">
        <w:rPr>
          <w:rFonts w:cs="Times New Roman"/>
        </w:rPr>
        <w:t xml:space="preserve"> tool with </w:t>
      </w:r>
      <w:del w:id="314" w:author="Erin Benderoff" w:date="2016-04-10T21:59:00Z">
        <w:r w:rsidRPr="009738CB" w:rsidDel="003F0391">
          <w:rPr>
            <w:rFonts w:cs="Times New Roman"/>
          </w:rPr>
          <w:delText xml:space="preserve">300 </w:delText>
        </w:r>
      </w:del>
      <w:ins w:id="315" w:author="Erin Benderoff" w:date="2016-04-10T21:59:00Z">
        <w:r w:rsidR="003F0391">
          <w:rPr>
            <w:rFonts w:cs="Times New Roman"/>
          </w:rPr>
          <w:t>5</w:t>
        </w:r>
        <w:r w:rsidR="003F0391" w:rsidRPr="009738CB">
          <w:rPr>
            <w:rFonts w:cs="Times New Roman"/>
          </w:rPr>
          <w:t xml:space="preserve">00 </w:t>
        </w:r>
      </w:ins>
      <w:r w:rsidRPr="009738CB">
        <w:rPr>
          <w:rFonts w:cs="Times New Roman"/>
        </w:rPr>
        <w:t>simultaneous users and a 5-second ramp-up period (time to get all threads started)</w:t>
      </w:r>
      <w:ins w:id="316" w:author="Erin Benderoff" w:date="2016-04-10T21:59:00Z">
        <w:r w:rsidR="003F0391">
          <w:rPr>
            <w:rFonts w:cs="Times New Roman"/>
          </w:rPr>
          <w:t>.</w:t>
        </w:r>
      </w:ins>
      <w:ins w:id="317" w:author="Erin Benderoff" w:date="2016-04-10T22:00:00Z">
        <w:r w:rsidR="003F0391">
          <w:rPr>
            <w:rFonts w:cs="Times New Roman"/>
          </w:rPr>
          <w:t xml:space="preserve"> </w:t>
        </w:r>
      </w:ins>
      <w:ins w:id="318" w:author="Erin Benderoff" w:date="2016-04-10T22:03:00Z">
        <w:r w:rsidR="003F0391">
          <w:rPr>
            <w:rFonts w:cs="Times New Roman"/>
          </w:rPr>
          <w:t xml:space="preserve">Each thread sent an HTTP request to </w:t>
        </w:r>
      </w:ins>
      <w:ins w:id="319" w:author="Erin Benderoff" w:date="2016-04-10T22:18:00Z">
        <w:r w:rsidR="00E577BA">
          <w:rPr>
            <w:rFonts w:cs="Times New Roman"/>
          </w:rPr>
          <w:t>login to</w:t>
        </w:r>
      </w:ins>
      <w:ins w:id="320" w:author="Erin Benderoff" w:date="2016-04-10T22:03:00Z">
        <w:r w:rsidR="003F0391">
          <w:rPr>
            <w:rFonts w:cs="Times New Roman"/>
          </w:rPr>
          <w:t xml:space="preserve"> the system and then </w:t>
        </w:r>
      </w:ins>
      <w:ins w:id="321" w:author="Erin Benderoff" w:date="2016-04-10T22:04:00Z">
        <w:r w:rsidR="003F0391">
          <w:rPr>
            <w:rFonts w:cs="Times New Roman"/>
          </w:rPr>
          <w:t xml:space="preserve">another request </w:t>
        </w:r>
      </w:ins>
      <w:ins w:id="322" w:author="Erin Benderoff" w:date="2016-04-10T22:03:00Z">
        <w:r w:rsidR="003F0391">
          <w:rPr>
            <w:rFonts w:cs="Times New Roman"/>
          </w:rPr>
          <w:t xml:space="preserve">to generate a schedule. </w:t>
        </w:r>
      </w:ins>
    </w:p>
    <w:p w:rsidR="003F0391" w:rsidRDefault="003F0391" w:rsidP="009268E6">
      <w:pPr>
        <w:pStyle w:val="Erin"/>
        <w:rPr>
          <w:ins w:id="323" w:author="Erin Benderoff" w:date="2016-04-10T22:03:00Z"/>
          <w:rFonts w:cs="Times New Roman"/>
        </w:rPr>
      </w:pPr>
    </w:p>
    <w:p w:rsidR="003F0391" w:rsidRDefault="003F0391" w:rsidP="009268E6">
      <w:pPr>
        <w:pStyle w:val="Erin"/>
        <w:rPr>
          <w:ins w:id="324" w:author="Erin Benderoff" w:date="2016-04-10T21:59:00Z"/>
          <w:rFonts w:cs="Times New Roman"/>
        </w:rPr>
      </w:pPr>
      <w:ins w:id="325" w:author="Erin Benderoff" w:date="2016-04-10T22:03:00Z">
        <w:r>
          <w:rPr>
            <w:rFonts w:cs="Times New Roman"/>
          </w:rPr>
          <w:t>Thread group setup:</w:t>
        </w:r>
      </w:ins>
    </w:p>
    <w:p w:rsidR="003F0391" w:rsidRDefault="003F0391" w:rsidP="009268E6">
      <w:pPr>
        <w:pStyle w:val="Erin"/>
        <w:rPr>
          <w:ins w:id="326" w:author="Erin Benderoff" w:date="2016-04-10T22:01:00Z"/>
          <w:rFonts w:cs="Times New Roman"/>
        </w:rPr>
      </w:pPr>
      <w:ins w:id="327" w:author="Erin Benderoff" w:date="2016-04-10T21:59:00Z">
        <w:r>
          <w:rPr>
            <w:rFonts w:cs="Times New Roman"/>
            <w:noProof/>
            <w:lang w:eastAsia="en-CA"/>
          </w:rPr>
          <w:drawing>
            <wp:inline distT="0" distB="0" distL="0" distR="0">
              <wp:extent cx="5972175" cy="2219325"/>
              <wp:effectExtent l="0" t="0" r="9525" b="9525"/>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2219325"/>
                      </a:xfrm>
                      <a:prstGeom prst="rect">
                        <a:avLst/>
                      </a:prstGeom>
                      <a:noFill/>
                      <a:ln>
                        <a:noFill/>
                      </a:ln>
                    </pic:spPr>
                  </pic:pic>
                </a:graphicData>
              </a:graphic>
            </wp:inline>
          </w:drawing>
        </w:r>
      </w:ins>
    </w:p>
    <w:p w:rsidR="003F0391" w:rsidRDefault="003F0391" w:rsidP="009268E6">
      <w:pPr>
        <w:pStyle w:val="Erin"/>
        <w:rPr>
          <w:ins w:id="328" w:author="Erin Benderoff" w:date="2016-04-10T22:01:00Z"/>
          <w:rFonts w:cs="Times New Roman"/>
        </w:rPr>
      </w:pPr>
    </w:p>
    <w:p w:rsidR="003F0391" w:rsidRDefault="003F0391" w:rsidP="009268E6">
      <w:pPr>
        <w:pStyle w:val="Erin"/>
        <w:rPr>
          <w:ins w:id="329" w:author="Erin Benderoff" w:date="2016-04-10T22:00:00Z"/>
          <w:rFonts w:cs="Times New Roman"/>
        </w:rPr>
      </w:pPr>
      <w:ins w:id="330" w:author="Erin Benderoff" w:date="2016-04-10T22:01:00Z">
        <w:r>
          <w:rPr>
            <w:rFonts w:cs="Times New Roman"/>
          </w:rPr>
          <w:t>Login request setup:</w:t>
        </w:r>
      </w:ins>
    </w:p>
    <w:p w:rsidR="003F0391" w:rsidRDefault="003F0391" w:rsidP="009268E6">
      <w:pPr>
        <w:pStyle w:val="Erin"/>
        <w:rPr>
          <w:ins w:id="331" w:author="Erin Benderoff" w:date="2016-04-10T22:01:00Z"/>
          <w:rFonts w:cs="Times New Roman"/>
        </w:rPr>
      </w:pPr>
      <w:ins w:id="332" w:author="Erin Benderoff" w:date="2016-04-10T22:01:00Z">
        <w:r>
          <w:rPr>
            <w:rFonts w:cs="Times New Roman"/>
            <w:noProof/>
            <w:lang w:eastAsia="en-CA"/>
          </w:rPr>
          <w:lastRenderedPageBreak/>
          <w:drawing>
            <wp:inline distT="0" distB="0" distL="0" distR="0">
              <wp:extent cx="5981700" cy="39243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3924300"/>
                      </a:xfrm>
                      <a:prstGeom prst="rect">
                        <a:avLst/>
                      </a:prstGeom>
                      <a:noFill/>
                      <a:ln>
                        <a:noFill/>
                      </a:ln>
                    </pic:spPr>
                  </pic:pic>
                </a:graphicData>
              </a:graphic>
            </wp:inline>
          </w:drawing>
        </w:r>
      </w:ins>
    </w:p>
    <w:p w:rsidR="003F0391" w:rsidRDefault="003F0391" w:rsidP="009268E6">
      <w:pPr>
        <w:pStyle w:val="Erin"/>
        <w:rPr>
          <w:ins w:id="333" w:author="Erin Benderoff" w:date="2016-04-10T22:02:00Z"/>
          <w:rFonts w:cs="Times New Roman"/>
        </w:rPr>
      </w:pPr>
    </w:p>
    <w:p w:rsidR="003F0391" w:rsidRDefault="003F0391" w:rsidP="009268E6">
      <w:pPr>
        <w:pStyle w:val="Erin"/>
        <w:rPr>
          <w:ins w:id="334" w:author="Erin Benderoff" w:date="2016-04-10T22:02:00Z"/>
          <w:rFonts w:cs="Times New Roman"/>
        </w:rPr>
      </w:pPr>
      <w:ins w:id="335" w:author="Erin Benderoff" w:date="2016-04-10T22:02:00Z">
        <w:r>
          <w:rPr>
            <w:rFonts w:cs="Times New Roman"/>
          </w:rPr>
          <w:t>Schedule generation request setup</w:t>
        </w:r>
      </w:ins>
      <w:ins w:id="336" w:author="Erin Benderoff" w:date="2016-04-10T22:05:00Z">
        <w:r>
          <w:rPr>
            <w:rFonts w:cs="Times New Roman"/>
          </w:rPr>
          <w:t>:</w:t>
        </w:r>
      </w:ins>
    </w:p>
    <w:p w:rsidR="003F0391" w:rsidRDefault="003F0391" w:rsidP="009268E6">
      <w:pPr>
        <w:pStyle w:val="Erin"/>
        <w:rPr>
          <w:ins w:id="337" w:author="Erin Benderoff" w:date="2016-04-10T22:00:00Z"/>
          <w:rFonts w:cs="Times New Roman"/>
        </w:rPr>
      </w:pPr>
      <w:ins w:id="338" w:author="Erin Benderoff" w:date="2016-04-10T22:03:00Z">
        <w:r>
          <w:rPr>
            <w:rFonts w:cs="Times New Roman"/>
            <w:noProof/>
            <w:lang w:eastAsia="en-CA"/>
          </w:rPr>
          <w:lastRenderedPageBreak/>
          <w:drawing>
            <wp:inline distT="0" distB="0" distL="0" distR="0">
              <wp:extent cx="5972175" cy="39243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924300"/>
                      </a:xfrm>
                      <a:prstGeom prst="rect">
                        <a:avLst/>
                      </a:prstGeom>
                      <a:noFill/>
                      <a:ln>
                        <a:noFill/>
                      </a:ln>
                    </pic:spPr>
                  </pic:pic>
                </a:graphicData>
              </a:graphic>
            </wp:inline>
          </w:drawing>
        </w:r>
      </w:ins>
    </w:p>
    <w:p w:rsidR="003F0391" w:rsidRDefault="003F0391" w:rsidP="009268E6">
      <w:pPr>
        <w:pStyle w:val="Erin"/>
        <w:rPr>
          <w:ins w:id="339" w:author="Erin Benderoff" w:date="2016-04-10T22:07:00Z"/>
          <w:rFonts w:cs="Times New Roman"/>
        </w:rPr>
      </w:pPr>
      <w:ins w:id="340" w:author="Erin Benderoff" w:date="2016-04-10T22:07:00Z">
        <w:r>
          <w:rPr>
            <w:rFonts w:cs="Times New Roman"/>
          </w:rPr>
          <w:t>Note:</w:t>
        </w:r>
        <w:r>
          <w:rPr>
            <w:rFonts w:cs="Times New Roman"/>
          </w:rPr>
          <w:t xml:space="preserve"> the </w:t>
        </w:r>
        <w:r w:rsidRPr="003F0391">
          <w:rPr>
            <w:rFonts w:cs="Times New Roman"/>
            <w:i/>
            <w:rPrChange w:id="341" w:author="Erin Benderoff" w:date="2016-04-10T22:07:00Z">
              <w:rPr>
                <w:rFonts w:cs="Times New Roman"/>
              </w:rPr>
            </w:rPrChange>
          </w:rPr>
          <w:t>Parameters</w:t>
        </w:r>
        <w:r>
          <w:rPr>
            <w:rFonts w:cs="Times New Roman"/>
          </w:rPr>
          <w:t xml:space="preserve"> table could not be expanded for the scr</w:t>
        </w:r>
        <w:r>
          <w:rPr>
            <w:rFonts w:cs="Times New Roman"/>
          </w:rPr>
          <w:t xml:space="preserve">eenshot. The parameters were set up such that </w:t>
        </w:r>
        <w:r>
          <w:rPr>
            <w:rFonts w:cs="Times New Roman"/>
          </w:rPr>
          <w:t xml:space="preserve">the all checkboxes of the preference form </w:t>
        </w:r>
        <w:r>
          <w:rPr>
            <w:rFonts w:cs="Times New Roman"/>
          </w:rPr>
          <w:t xml:space="preserve">were </w:t>
        </w:r>
        <w:r>
          <w:rPr>
            <w:rFonts w:cs="Times New Roman"/>
          </w:rPr>
          <w:t xml:space="preserve">checked off, all start times </w:t>
        </w:r>
      </w:ins>
      <w:ins w:id="342" w:author="Erin Benderoff" w:date="2016-04-10T22:08:00Z">
        <w:r>
          <w:rPr>
            <w:rFonts w:cs="Times New Roman"/>
          </w:rPr>
          <w:t xml:space="preserve">were </w:t>
        </w:r>
      </w:ins>
      <w:ins w:id="343" w:author="Erin Benderoff" w:date="2016-04-10T22:07:00Z">
        <w:r>
          <w:rPr>
            <w:rFonts w:cs="Times New Roman"/>
          </w:rPr>
          <w:t xml:space="preserve">set to ‘8:45:00’, and all end times </w:t>
        </w:r>
      </w:ins>
      <w:ins w:id="344" w:author="Erin Benderoff" w:date="2016-04-10T22:08:00Z">
        <w:r>
          <w:rPr>
            <w:rFonts w:cs="Times New Roman"/>
          </w:rPr>
          <w:t xml:space="preserve">were </w:t>
        </w:r>
      </w:ins>
      <w:ins w:id="345" w:author="Erin Benderoff" w:date="2016-04-10T22:07:00Z">
        <w:r>
          <w:rPr>
            <w:rFonts w:cs="Times New Roman"/>
          </w:rPr>
          <w:t xml:space="preserve">set to ’23:30:00’, </w:t>
        </w:r>
      </w:ins>
      <w:ins w:id="346" w:author="Erin Benderoff" w:date="2016-04-10T22:08:00Z">
        <w:r>
          <w:rPr>
            <w:rFonts w:cs="Times New Roman"/>
          </w:rPr>
          <w:t>in order to</w:t>
        </w:r>
      </w:ins>
      <w:ins w:id="347" w:author="Erin Benderoff" w:date="2016-04-10T22:07:00Z">
        <w:r>
          <w:rPr>
            <w:rFonts w:cs="Times New Roman"/>
          </w:rPr>
          <w:t xml:space="preserve"> generate a schedule with as ma</w:t>
        </w:r>
        <w:r>
          <w:rPr>
            <w:rFonts w:cs="Times New Roman"/>
          </w:rPr>
          <w:t>ny options as possible</w:t>
        </w:r>
      </w:ins>
      <w:ins w:id="348" w:author="Erin Benderoff" w:date="2016-04-10T22:08:00Z">
        <w:r>
          <w:rPr>
            <w:rFonts w:cs="Times New Roman"/>
          </w:rPr>
          <w:t xml:space="preserve"> and therefore stress the system</w:t>
        </w:r>
      </w:ins>
      <w:ins w:id="349" w:author="Erin Benderoff" w:date="2016-04-10T22:07:00Z">
        <w:r>
          <w:rPr>
            <w:rFonts w:cs="Times New Roman"/>
          </w:rPr>
          <w:t>.</w:t>
        </w:r>
      </w:ins>
    </w:p>
    <w:p w:rsidR="003F0391" w:rsidRDefault="003F0391" w:rsidP="009268E6">
      <w:pPr>
        <w:pStyle w:val="Erin"/>
        <w:rPr>
          <w:ins w:id="350" w:author="Erin Benderoff" w:date="2016-04-10T21:59:00Z"/>
          <w:rFonts w:cs="Times New Roman"/>
        </w:rPr>
      </w:pPr>
    </w:p>
    <w:p w:rsidR="009268E6" w:rsidRPr="009738CB" w:rsidDel="00E577BA" w:rsidRDefault="009268E6" w:rsidP="009268E6">
      <w:pPr>
        <w:pStyle w:val="Erin"/>
        <w:rPr>
          <w:del w:id="351" w:author="Erin Benderoff" w:date="2016-04-10T22:12:00Z"/>
          <w:rFonts w:cs="Times New Roman"/>
        </w:rPr>
      </w:pPr>
      <w:del w:id="352" w:author="Erin Benderoff" w:date="2016-04-10T21:59:00Z">
        <w:r w:rsidRPr="009738CB" w:rsidDel="003F0391">
          <w:rPr>
            <w:rFonts w:cs="Times New Roman"/>
          </w:rPr>
          <w:delText>.</w:delText>
        </w:r>
      </w:del>
      <w:r w:rsidRPr="009738CB">
        <w:rPr>
          <w:rFonts w:cs="Times New Roman"/>
        </w:rPr>
        <w:t xml:space="preserve"> </w:t>
      </w:r>
      <w:del w:id="353" w:author="Erin Benderoff" w:date="2016-04-10T22:12:00Z">
        <w:r w:rsidRPr="009738CB" w:rsidDel="00E577BA">
          <w:rPr>
            <w:rFonts w:cs="Times New Roman"/>
          </w:rPr>
          <w:delText>There were zero errors</w:delText>
        </w:r>
      </w:del>
      <w:ins w:id="354" w:author="Erin Benderoff" w:date="2016-04-10T22:12:00Z">
        <w:r w:rsidR="00E577BA">
          <w:rPr>
            <w:rFonts w:cs="Times New Roman"/>
          </w:rPr>
          <w:t>The test resulted in zero errors</w:t>
        </w:r>
      </w:ins>
      <w:ins w:id="355" w:author="Erin Benderoff" w:date="2016-04-10T22:20:00Z">
        <w:r w:rsidR="00E577BA">
          <w:rPr>
            <w:rFonts w:cs="Times New Roman"/>
          </w:rPr>
          <w:t xml:space="preserve"> (response time out, system crash, </w:t>
        </w:r>
        <w:proofErr w:type="spellStart"/>
        <w:r w:rsidR="00E577BA">
          <w:rPr>
            <w:rFonts w:cs="Times New Roman"/>
          </w:rPr>
          <w:t>etc</w:t>
        </w:r>
        <w:proofErr w:type="spellEnd"/>
        <w:r w:rsidR="00E577BA">
          <w:rPr>
            <w:rFonts w:cs="Times New Roman"/>
          </w:rPr>
          <w:t>)</w:t>
        </w:r>
      </w:ins>
      <w:ins w:id="356" w:author="Erin Benderoff" w:date="2016-04-10T22:21:00Z">
        <w:r w:rsidR="00AE1BD6">
          <w:rPr>
            <w:rFonts w:cs="Times New Roman"/>
          </w:rPr>
          <w:t xml:space="preserve">, indicating that it can handle </w:t>
        </w:r>
      </w:ins>
      <w:ins w:id="357" w:author="Erin Benderoff" w:date="2016-04-10T22:22:00Z">
        <w:r w:rsidR="00AE1BD6">
          <w:rPr>
            <w:rFonts w:cs="Times New Roman"/>
          </w:rPr>
          <w:t>many simultaneous users without major problems</w:t>
        </w:r>
      </w:ins>
      <w:ins w:id="358" w:author="Erin Benderoff" w:date="2016-04-10T22:20:00Z">
        <w:r w:rsidR="00E577BA">
          <w:rPr>
            <w:rFonts w:cs="Times New Roman"/>
          </w:rPr>
          <w:t>. W</w:t>
        </w:r>
      </w:ins>
      <w:del w:id="359" w:author="Erin Benderoff" w:date="2016-04-10T22:20:00Z">
        <w:r w:rsidRPr="009738CB" w:rsidDel="00E577BA">
          <w:rPr>
            <w:rFonts w:cs="Times New Roman"/>
          </w:rPr>
          <w:delText>, and w</w:delText>
        </w:r>
      </w:del>
      <w:r w:rsidRPr="009738CB">
        <w:rPr>
          <w:rFonts w:cs="Times New Roman"/>
        </w:rPr>
        <w:t>e obtained the following summary report</w:t>
      </w:r>
      <w:ins w:id="360" w:author="Erin Benderoff" w:date="2016-04-10T22:13:00Z">
        <w:r w:rsidR="00E577BA">
          <w:rPr>
            <w:rFonts w:cs="Times New Roman"/>
          </w:rPr>
          <w:t xml:space="preserve"> and graph of response time</w:t>
        </w:r>
      </w:ins>
      <w:r w:rsidRPr="009738CB">
        <w:rPr>
          <w:rFonts w:cs="Times New Roman"/>
        </w:rPr>
        <w:t xml:space="preserve">: </w:t>
      </w:r>
    </w:p>
    <w:p w:rsidR="009268E6" w:rsidRPr="009738CB" w:rsidRDefault="009268E6" w:rsidP="009268E6">
      <w:pPr>
        <w:pStyle w:val="Erin"/>
        <w:rPr>
          <w:rFonts w:cs="Times New Roman"/>
        </w:rPr>
      </w:pPr>
    </w:p>
    <w:p w:rsidR="009268E6" w:rsidRPr="009738CB" w:rsidDel="00E577BA" w:rsidRDefault="009268E6" w:rsidP="009268E6">
      <w:pPr>
        <w:pStyle w:val="Erin"/>
        <w:jc w:val="center"/>
        <w:rPr>
          <w:del w:id="361" w:author="Erin Benderoff" w:date="2016-04-10T22:17:00Z"/>
          <w:rFonts w:cs="Times New Roman"/>
        </w:rPr>
      </w:pPr>
      <w:del w:id="362" w:author="Erin Benderoff" w:date="2016-04-10T22:10:00Z">
        <w:r w:rsidRPr="009738CB" w:rsidDel="003F0391">
          <w:rPr>
            <w:rFonts w:cs="Times New Roman"/>
            <w:noProof/>
            <w:lang w:eastAsia="en-CA"/>
          </w:rPr>
          <w:drawing>
            <wp:inline distT="0" distB="0" distL="0" distR="0" wp14:anchorId="41639E3B" wp14:editId="25BA2091">
              <wp:extent cx="5943600" cy="523875"/>
              <wp:effectExtent l="0" t="0" r="0"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23875"/>
                      </a:xfrm>
                      <a:prstGeom prst="rect">
                        <a:avLst/>
                      </a:prstGeom>
                      <a:noFill/>
                      <a:ln>
                        <a:noFill/>
                      </a:ln>
                    </pic:spPr>
                  </pic:pic>
                </a:graphicData>
              </a:graphic>
            </wp:inline>
          </w:drawing>
        </w:r>
      </w:del>
      <w:ins w:id="363" w:author="Erin Benderoff" w:date="2016-04-10T22:12:00Z">
        <w:r w:rsidR="00E577BA">
          <w:rPr>
            <w:rFonts w:cs="Times New Roman"/>
            <w:noProof/>
            <w:lang w:eastAsia="en-CA"/>
          </w:rPr>
          <w:drawing>
            <wp:inline distT="0" distB="0" distL="0" distR="0">
              <wp:extent cx="5972175" cy="126682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1266825"/>
                      </a:xfrm>
                      <a:prstGeom prst="rect">
                        <a:avLst/>
                      </a:prstGeom>
                      <a:noFill/>
                      <a:ln>
                        <a:noFill/>
                      </a:ln>
                    </pic:spPr>
                  </pic:pic>
                </a:graphicData>
              </a:graphic>
            </wp:inline>
          </w:drawing>
        </w:r>
      </w:ins>
    </w:p>
    <w:p w:rsidR="009268E6" w:rsidRPr="009738CB" w:rsidDel="00E577BA" w:rsidRDefault="009268E6" w:rsidP="009268E6">
      <w:pPr>
        <w:pStyle w:val="Erin"/>
        <w:jc w:val="center"/>
        <w:rPr>
          <w:del w:id="364" w:author="Erin Benderoff" w:date="2016-04-10T22:17:00Z"/>
          <w:rFonts w:cs="Times New Roman"/>
          <w:i/>
          <w:sz w:val="20"/>
          <w:szCs w:val="20"/>
        </w:rPr>
      </w:pPr>
      <w:del w:id="365" w:author="Erin Benderoff" w:date="2016-04-10T22:17:00Z">
        <w:r w:rsidRPr="009738CB" w:rsidDel="00E577BA">
          <w:rPr>
            <w:rFonts w:cs="Times New Roman"/>
            <w:i/>
            <w:sz w:val="20"/>
            <w:szCs w:val="20"/>
          </w:rPr>
          <w:delText>Figure 3.2.1 JMeter stress testing results</w:delText>
        </w:r>
      </w:del>
    </w:p>
    <w:p w:rsidR="00BC45AA" w:rsidRDefault="00BC45AA" w:rsidP="00E577BA">
      <w:pPr>
        <w:pStyle w:val="Erin"/>
        <w:jc w:val="center"/>
        <w:rPr>
          <w:ins w:id="366" w:author="Erin Benderoff" w:date="2016-04-10T22:13:00Z"/>
        </w:rPr>
        <w:pPrChange w:id="367" w:author="Erin Benderoff" w:date="2016-04-10T22:17:00Z">
          <w:pPr/>
        </w:pPrChange>
      </w:pPr>
    </w:p>
    <w:p w:rsidR="00E577BA" w:rsidRDefault="00E577BA" w:rsidP="009268E6">
      <w:pPr>
        <w:rPr>
          <w:ins w:id="368" w:author="Erin Benderoff" w:date="2016-04-10T22:17:00Z"/>
        </w:rPr>
      </w:pPr>
      <w:ins w:id="369" w:author="Erin Benderoff" w:date="2016-04-10T22:16:00Z">
        <w:r>
          <w:rPr>
            <w:noProof/>
            <w:lang w:val="en-CA" w:eastAsia="en-CA"/>
          </w:rPr>
          <w:lastRenderedPageBreak/>
          <w:drawing>
            <wp:inline distT="0" distB="0" distL="0" distR="0">
              <wp:extent cx="5972175" cy="2857500"/>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2175" cy="2857500"/>
                      </a:xfrm>
                      <a:prstGeom prst="rect">
                        <a:avLst/>
                      </a:prstGeom>
                      <a:noFill/>
                      <a:ln>
                        <a:noFill/>
                      </a:ln>
                    </pic:spPr>
                  </pic:pic>
                </a:graphicData>
              </a:graphic>
            </wp:inline>
          </w:drawing>
        </w:r>
      </w:ins>
    </w:p>
    <w:p w:rsidR="00E577BA" w:rsidRDefault="00E577BA" w:rsidP="009268E6">
      <w:pPr>
        <w:rPr>
          <w:ins w:id="370" w:author="Erin Benderoff" w:date="2016-04-10T22:17:00Z"/>
        </w:rPr>
      </w:pPr>
    </w:p>
    <w:p w:rsidR="00E577BA" w:rsidRPr="00E577BA" w:rsidRDefault="00E577BA" w:rsidP="009268E6">
      <w:pPr>
        <w:rPr>
          <w:lang w:val="en-CA"/>
          <w:rPrChange w:id="371" w:author="Erin Benderoff" w:date="2016-04-10T22:17:00Z">
            <w:rPr/>
          </w:rPrChange>
        </w:rPr>
      </w:pPr>
      <w:ins w:id="372" w:author="Erin Benderoff" w:date="2016-04-10T22:17:00Z">
        <w:r>
          <w:rPr>
            <w:lang w:val="en-CA"/>
          </w:rPr>
          <w:t xml:space="preserve">From the </w:t>
        </w:r>
      </w:ins>
      <w:ins w:id="373" w:author="Erin Benderoff" w:date="2016-04-10T22:18:00Z">
        <w:r>
          <w:rPr>
            <w:lang w:val="en-CA"/>
          </w:rPr>
          <w:t xml:space="preserve">above graph, we can see that the response time to login to the system increases as more users try to access it at the same time. </w:t>
        </w:r>
      </w:ins>
      <w:ins w:id="374" w:author="Erin Benderoff" w:date="2016-04-10T22:19:00Z">
        <w:r>
          <w:rPr>
            <w:lang w:val="en-CA"/>
          </w:rPr>
          <w:t xml:space="preserve">However, once logged in, the time to generate a schedule remains fast even when many users are </w:t>
        </w:r>
      </w:ins>
      <w:ins w:id="375" w:author="Erin Benderoff" w:date="2016-04-10T22:20:00Z">
        <w:r>
          <w:rPr>
            <w:lang w:val="en-CA"/>
          </w:rPr>
          <w:t xml:space="preserve">making simultaneous requests. </w:t>
        </w:r>
      </w:ins>
    </w:p>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Default="009738CB" w:rsidP="009268E6"/>
    <w:p w:rsidR="009738CB" w:rsidRPr="009738CB" w:rsidRDefault="009738CB" w:rsidP="009268E6"/>
    <w:p w:rsidR="00A91A5C" w:rsidRPr="009738CB" w:rsidRDefault="00BC45AA" w:rsidP="00A91A5C">
      <w:pPr>
        <w:pStyle w:val="numberedsubsub"/>
        <w:tabs>
          <w:tab w:val="left" w:pos="2835"/>
        </w:tabs>
      </w:pPr>
      <w:bookmarkStart w:id="376" w:name="_Toc447569666"/>
      <w:r w:rsidRPr="009738CB">
        <w:t>Security Testing</w:t>
      </w:r>
      <w:bookmarkEnd w:id="376"/>
      <w:r w:rsidRPr="009738CB">
        <w:t xml:space="preserve"> </w:t>
      </w:r>
    </w:p>
    <w:p w:rsidR="00A91A5C" w:rsidRPr="009738CB" w:rsidRDefault="00A91A5C" w:rsidP="00A91A5C">
      <w:pPr>
        <w:pStyle w:val="numberedsubsubsub"/>
      </w:pPr>
      <w:bookmarkStart w:id="377" w:name="_Toc447569667"/>
      <w:r w:rsidRPr="009738CB">
        <w:t xml:space="preserve">SQL Inject Me </w:t>
      </w:r>
      <w:proofErr w:type="spellStart"/>
      <w:r w:rsidRPr="009738CB">
        <w:t>LoginForm</w:t>
      </w:r>
      <w:bookmarkEnd w:id="377"/>
      <w:proofErr w:type="spellEnd"/>
    </w:p>
    <w:p w:rsidR="00A91A5C" w:rsidRPr="009738CB" w:rsidRDefault="00A91A5C" w:rsidP="00A91A5C">
      <w:pPr>
        <w:pStyle w:val="Erin"/>
        <w:rPr>
          <w:rFonts w:cs="Times New Roman"/>
        </w:rPr>
      </w:pPr>
      <w:r w:rsidRPr="009738CB">
        <w:rPr>
          <w:rFonts w:cs="Times New Roman"/>
        </w:rPr>
        <w:t xml:space="preserve">The </w:t>
      </w:r>
      <w:proofErr w:type="spellStart"/>
      <w:r w:rsidRPr="009738CB">
        <w:rPr>
          <w:rFonts w:cs="Times New Roman"/>
        </w:rPr>
        <w:t>LoginForm</w:t>
      </w:r>
      <w:proofErr w:type="spellEnd"/>
      <w:r w:rsidRPr="009738CB">
        <w:rPr>
          <w:rFonts w:cs="Times New Roman"/>
        </w:rPr>
        <w:t xml:space="preserve"> passed all 58480 tests,</w:t>
      </w:r>
      <w:r w:rsidR="00516822" w:rsidRPr="009738CB">
        <w:rPr>
          <w:rFonts w:cs="Times New Roman"/>
        </w:rPr>
        <w:t xml:space="preserve"> as depicted in the figure below.</w:t>
      </w:r>
    </w:p>
    <w:p w:rsidR="00A91A5C" w:rsidRPr="009738CB" w:rsidRDefault="00A91A5C" w:rsidP="00516822">
      <w:pPr>
        <w:pStyle w:val="Erin"/>
        <w:jc w:val="center"/>
        <w:rPr>
          <w:rFonts w:cs="Times New Roman"/>
          <w:i/>
          <w:sz w:val="20"/>
          <w:szCs w:val="20"/>
        </w:rPr>
      </w:pPr>
      <w:r w:rsidRPr="009738CB">
        <w:rPr>
          <w:rFonts w:cs="Times New Roman"/>
          <w:i/>
          <w:noProof/>
          <w:sz w:val="20"/>
          <w:szCs w:val="20"/>
          <w:lang w:eastAsia="en-CA"/>
        </w:rPr>
        <w:drawing>
          <wp:inline distT="0" distB="0" distL="0" distR="0" wp14:anchorId="0B7274B7" wp14:editId="40F4568A">
            <wp:extent cx="5943600" cy="575945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injectme-login.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759450"/>
                    </a:xfrm>
                    <a:prstGeom prst="rect">
                      <a:avLst/>
                    </a:prstGeom>
                  </pic:spPr>
                </pic:pic>
              </a:graphicData>
            </a:graphic>
          </wp:inline>
        </w:drawing>
      </w:r>
    </w:p>
    <w:p w:rsidR="009738CB" w:rsidRPr="009738CB" w:rsidRDefault="00516822" w:rsidP="009738CB">
      <w:pPr>
        <w:pStyle w:val="Erin"/>
        <w:jc w:val="center"/>
        <w:rPr>
          <w:rFonts w:cs="Times New Roman"/>
          <w:i/>
          <w:sz w:val="20"/>
          <w:szCs w:val="20"/>
        </w:rPr>
      </w:pPr>
      <w:r w:rsidRPr="009738CB">
        <w:rPr>
          <w:rFonts w:cs="Times New Roman"/>
          <w:i/>
          <w:sz w:val="20"/>
          <w:szCs w:val="20"/>
        </w:rPr>
        <w:lastRenderedPageBreak/>
        <w:t xml:space="preserve">Figure 3.2.2 SQL Inject Me tests on </w:t>
      </w:r>
      <w:proofErr w:type="spellStart"/>
      <w:r w:rsidRPr="009738CB">
        <w:rPr>
          <w:rFonts w:cs="Times New Roman"/>
          <w:i/>
          <w:sz w:val="20"/>
          <w:szCs w:val="20"/>
        </w:rPr>
        <w:t>LoginForm</w:t>
      </w:r>
      <w:proofErr w:type="spellEnd"/>
    </w:p>
    <w:p w:rsidR="00A91A5C" w:rsidRPr="009738CB" w:rsidRDefault="00A91A5C" w:rsidP="00A91A5C">
      <w:pPr>
        <w:pStyle w:val="numberedsubsubsub"/>
      </w:pPr>
      <w:bookmarkStart w:id="378" w:name="_Toc447569668"/>
      <w:r w:rsidRPr="009738CB">
        <w:t xml:space="preserve">SQL Inject Me </w:t>
      </w:r>
      <w:proofErr w:type="spellStart"/>
      <w:r w:rsidRPr="009738CB">
        <w:t>PreferenceForm</w:t>
      </w:r>
      <w:bookmarkEnd w:id="378"/>
      <w:proofErr w:type="spellEnd"/>
    </w:p>
    <w:p w:rsidR="009738CB" w:rsidRDefault="00A91A5C" w:rsidP="009738CB">
      <w:pPr>
        <w:pStyle w:val="Erin"/>
        <w:ind w:firstLine="284"/>
        <w:rPr>
          <w:rFonts w:cs="Times New Roman"/>
        </w:rPr>
      </w:pPr>
      <w:r w:rsidRPr="009738CB">
        <w:rPr>
          <w:rFonts w:cs="Times New Roman"/>
        </w:rPr>
        <w:t xml:space="preserve">The </w:t>
      </w:r>
      <w:proofErr w:type="spellStart"/>
      <w:r w:rsidRPr="009738CB">
        <w:rPr>
          <w:rFonts w:cs="Times New Roman"/>
        </w:rPr>
        <w:t>PreferenceForm</w:t>
      </w:r>
      <w:proofErr w:type="spellEnd"/>
      <w:r w:rsidRPr="009738CB">
        <w:rPr>
          <w:rFonts w:cs="Times New Roman"/>
        </w:rPr>
        <w:t xml:space="preserve"> passed all 292400 tests, </w:t>
      </w:r>
      <w:r w:rsidR="00516822" w:rsidRPr="009738CB">
        <w:rPr>
          <w:rFonts w:cs="Times New Roman"/>
        </w:rPr>
        <w:t xml:space="preserve">as depicted in </w:t>
      </w:r>
      <w:r w:rsidR="009738CB">
        <w:rPr>
          <w:rFonts w:cs="Times New Roman"/>
        </w:rPr>
        <w:t>Figure 3.2.3</w:t>
      </w:r>
      <w:r w:rsidR="00516822" w:rsidRPr="009738CB">
        <w:rPr>
          <w:rFonts w:cs="Times New Roman"/>
        </w:rPr>
        <w:t>.</w:t>
      </w:r>
    </w:p>
    <w:p w:rsidR="00A91A5C" w:rsidRPr="009738CB" w:rsidRDefault="00A91A5C" w:rsidP="009738CB">
      <w:pPr>
        <w:pStyle w:val="Erin"/>
        <w:ind w:firstLine="284"/>
        <w:rPr>
          <w:rFonts w:cs="Times New Roman"/>
        </w:rPr>
      </w:pPr>
      <w:r w:rsidRPr="009738CB">
        <w:rPr>
          <w:rFonts w:cs="Times New Roman"/>
          <w:noProof/>
          <w:lang w:eastAsia="en-CA"/>
        </w:rPr>
        <w:lastRenderedPageBreak/>
        <w:drawing>
          <wp:inline distT="0" distB="0" distL="0" distR="0" wp14:anchorId="78A8BF9A" wp14:editId="7CCB5E1E">
            <wp:extent cx="5419725" cy="7740758"/>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qlinjectme-preference.png"/>
                    <pic:cNvPicPr/>
                  </pic:nvPicPr>
                  <pic:blipFill>
                    <a:blip r:embed="rId20">
                      <a:extLst>
                        <a:ext uri="{28A0092B-C50C-407E-A947-70E740481C1C}">
                          <a14:useLocalDpi xmlns:a14="http://schemas.microsoft.com/office/drawing/2010/main" val="0"/>
                        </a:ext>
                      </a:extLst>
                    </a:blip>
                    <a:stretch>
                      <a:fillRect/>
                    </a:stretch>
                  </pic:blipFill>
                  <pic:spPr>
                    <a:xfrm>
                      <a:off x="0" y="0"/>
                      <a:ext cx="5421109" cy="7742734"/>
                    </a:xfrm>
                    <a:prstGeom prst="rect">
                      <a:avLst/>
                    </a:prstGeom>
                  </pic:spPr>
                </pic:pic>
              </a:graphicData>
            </a:graphic>
          </wp:inline>
        </w:drawing>
      </w:r>
    </w:p>
    <w:p w:rsidR="00516822" w:rsidRPr="009738CB" w:rsidRDefault="00516822" w:rsidP="00516822">
      <w:pPr>
        <w:pStyle w:val="Erin"/>
        <w:jc w:val="center"/>
        <w:rPr>
          <w:rFonts w:cs="Times New Roman"/>
          <w:i/>
          <w:sz w:val="20"/>
          <w:szCs w:val="20"/>
        </w:rPr>
      </w:pPr>
      <w:r w:rsidRPr="009738CB">
        <w:rPr>
          <w:rFonts w:cs="Times New Roman"/>
          <w:i/>
          <w:sz w:val="20"/>
          <w:szCs w:val="20"/>
        </w:rPr>
        <w:t xml:space="preserve">Figure 3.2.3 SQL Inject Me tests on </w:t>
      </w:r>
      <w:proofErr w:type="spellStart"/>
      <w:r w:rsidRPr="009738CB">
        <w:rPr>
          <w:rFonts w:cs="Times New Roman"/>
          <w:i/>
          <w:sz w:val="20"/>
          <w:szCs w:val="20"/>
        </w:rPr>
        <w:t>PreferenceForm</w:t>
      </w:r>
      <w:proofErr w:type="spellEnd"/>
    </w:p>
    <w:p w:rsidR="00A91A5C" w:rsidRPr="009738CB" w:rsidRDefault="00A91A5C" w:rsidP="00A91A5C">
      <w:pPr>
        <w:pStyle w:val="numberedsubsubsub"/>
      </w:pPr>
      <w:bookmarkStart w:id="379" w:name="_Toc447569669"/>
      <w:proofErr w:type="spellStart"/>
      <w:r w:rsidRPr="009738CB">
        <w:lastRenderedPageBreak/>
        <w:t>Nikto</w:t>
      </w:r>
      <w:proofErr w:type="spellEnd"/>
      <w:r w:rsidRPr="009738CB">
        <w:t xml:space="preserve"> results:</w:t>
      </w:r>
      <w:bookmarkEnd w:id="379"/>
    </w:p>
    <w:p w:rsidR="00A91A5C" w:rsidRPr="009738CB" w:rsidRDefault="00A91A5C" w:rsidP="00A91A5C">
      <w:pPr>
        <w:pStyle w:val="Erin"/>
        <w:rPr>
          <w:rFonts w:cs="Times New Roman"/>
        </w:rPr>
      </w:pPr>
    </w:p>
    <w:p w:rsidR="00A91A5C" w:rsidRPr="009738CB" w:rsidRDefault="00A91A5C" w:rsidP="00A91A5C">
      <w:pPr>
        <w:pStyle w:val="Erin"/>
        <w:rPr>
          <w:rFonts w:cs="Times New Roman"/>
        </w:rPr>
      </w:pPr>
      <w:r w:rsidRPr="009738CB">
        <w:rPr>
          <w:rFonts w:cs="Times New Roman"/>
          <w:noProof/>
          <w:lang w:eastAsia="en-CA"/>
        </w:rPr>
        <w:drawing>
          <wp:inline distT="0" distB="0" distL="0" distR="0" wp14:anchorId="20E6A9C0" wp14:editId="4C0AE02C">
            <wp:extent cx="5943600" cy="3840480"/>
            <wp:effectExtent l="0" t="0" r="0" b="762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A91A5C" w:rsidRPr="009738CB" w:rsidRDefault="00A91A5C" w:rsidP="00A91A5C">
      <w:pPr>
        <w:pStyle w:val="Erin"/>
        <w:rPr>
          <w:rFonts w:cs="Times New Roman"/>
        </w:rPr>
      </w:pPr>
      <w:r w:rsidRPr="009738CB">
        <w:rPr>
          <w:rFonts w:cs="Times New Roman"/>
          <w:noProof/>
          <w:lang w:eastAsia="en-CA"/>
        </w:rPr>
        <w:drawing>
          <wp:inline distT="0" distB="0" distL="0" distR="0" wp14:anchorId="5846E561" wp14:editId="32DA9B92">
            <wp:extent cx="5934075" cy="275272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752725"/>
                    </a:xfrm>
                    <a:prstGeom prst="rect">
                      <a:avLst/>
                    </a:prstGeom>
                    <a:noFill/>
                    <a:ln>
                      <a:noFill/>
                    </a:ln>
                  </pic:spPr>
                </pic:pic>
              </a:graphicData>
            </a:graphic>
          </wp:inline>
        </w:drawing>
      </w:r>
    </w:p>
    <w:p w:rsidR="00A91A5C" w:rsidRPr="009738CB" w:rsidRDefault="00A91A5C" w:rsidP="00A91A5C">
      <w:pPr>
        <w:pStyle w:val="Erin"/>
        <w:rPr>
          <w:rFonts w:cs="Times New Roman"/>
        </w:rPr>
      </w:pPr>
      <w:r w:rsidRPr="009738CB">
        <w:rPr>
          <w:rFonts w:cs="Times New Roman"/>
          <w:noProof/>
          <w:lang w:eastAsia="en-CA"/>
        </w:rPr>
        <w:lastRenderedPageBreak/>
        <w:drawing>
          <wp:inline distT="0" distB="0" distL="0" distR="0" wp14:anchorId="078F0802" wp14:editId="1532F1A5">
            <wp:extent cx="5934075" cy="3248025"/>
            <wp:effectExtent l="0" t="0" r="9525"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rsidR="00A91A5C" w:rsidRPr="009738CB" w:rsidRDefault="00A91A5C" w:rsidP="00A91A5C">
      <w:pPr>
        <w:pStyle w:val="Erin"/>
        <w:rPr>
          <w:rFonts w:cs="Times New Roman"/>
        </w:rPr>
      </w:pPr>
      <w:r w:rsidRPr="009738CB">
        <w:rPr>
          <w:rFonts w:cs="Times New Roman"/>
          <w:noProof/>
          <w:lang w:eastAsia="en-CA"/>
        </w:rPr>
        <w:drawing>
          <wp:inline distT="0" distB="0" distL="0" distR="0" wp14:anchorId="5E6D1444" wp14:editId="19AF5FEE">
            <wp:extent cx="5943600" cy="32004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A91A5C" w:rsidRPr="009738CB" w:rsidRDefault="00A91A5C" w:rsidP="00516822">
      <w:pPr>
        <w:pStyle w:val="Erin"/>
        <w:jc w:val="center"/>
        <w:rPr>
          <w:rFonts w:cs="Times New Roman"/>
        </w:rPr>
      </w:pPr>
      <w:r w:rsidRPr="009738CB">
        <w:rPr>
          <w:rFonts w:cs="Times New Roman"/>
          <w:noProof/>
          <w:lang w:eastAsia="en-CA"/>
        </w:rPr>
        <w:lastRenderedPageBreak/>
        <w:drawing>
          <wp:inline distT="0" distB="0" distL="0" distR="0" wp14:anchorId="77FFDE29" wp14:editId="2DFACDA5">
            <wp:extent cx="5943600" cy="38100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516822" w:rsidRPr="009738CB" w:rsidRDefault="00516822" w:rsidP="00A91A5C">
      <w:pPr>
        <w:pStyle w:val="Erin"/>
        <w:rPr>
          <w:rFonts w:cs="Times New Roman"/>
        </w:rPr>
      </w:pPr>
    </w:p>
    <w:p w:rsidR="00A91A5C" w:rsidRPr="009738CB" w:rsidRDefault="00A91A5C" w:rsidP="00516822">
      <w:pPr>
        <w:pStyle w:val="Erin"/>
        <w:jc w:val="center"/>
        <w:rPr>
          <w:rFonts w:cs="Times New Roman"/>
        </w:rPr>
      </w:pPr>
      <w:r w:rsidRPr="009738CB">
        <w:rPr>
          <w:rFonts w:cs="Times New Roman"/>
          <w:noProof/>
          <w:lang w:eastAsia="en-CA"/>
        </w:rPr>
        <w:drawing>
          <wp:inline distT="0" distB="0" distL="0" distR="0" wp14:anchorId="09B00B6F" wp14:editId="41B368A8">
            <wp:extent cx="3952875" cy="2046629"/>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82136" cy="2061779"/>
                    </a:xfrm>
                    <a:prstGeom prst="rect">
                      <a:avLst/>
                    </a:prstGeom>
                    <a:noFill/>
                    <a:ln>
                      <a:noFill/>
                    </a:ln>
                  </pic:spPr>
                </pic:pic>
              </a:graphicData>
            </a:graphic>
          </wp:inline>
        </w:drawing>
      </w:r>
    </w:p>
    <w:p w:rsidR="005D20EF" w:rsidRDefault="005D20EF" w:rsidP="0046493D">
      <w:pPr>
        <w:tabs>
          <w:tab w:val="left" w:pos="2835"/>
        </w:tabs>
      </w:pPr>
    </w:p>
    <w:p w:rsidR="005D20EF" w:rsidRDefault="005D20EF" w:rsidP="0046493D">
      <w:pPr>
        <w:tabs>
          <w:tab w:val="left" w:pos="2835"/>
        </w:tabs>
      </w:pPr>
    </w:p>
    <w:p w:rsidR="005D20EF" w:rsidRDefault="005D20EF" w:rsidP="0046493D">
      <w:pPr>
        <w:tabs>
          <w:tab w:val="left" w:pos="2835"/>
        </w:tabs>
      </w:pPr>
    </w:p>
    <w:p w:rsidR="005D20EF" w:rsidRDefault="005D20EF" w:rsidP="0046493D">
      <w:pPr>
        <w:tabs>
          <w:tab w:val="left" w:pos="2835"/>
        </w:tabs>
      </w:pPr>
    </w:p>
    <w:p w:rsidR="005D20EF" w:rsidRDefault="005D20EF" w:rsidP="0046493D">
      <w:pPr>
        <w:tabs>
          <w:tab w:val="left" w:pos="2835"/>
        </w:tabs>
      </w:pPr>
    </w:p>
    <w:p w:rsidR="00BC45AA" w:rsidRPr="009738CB" w:rsidRDefault="00BC45AA" w:rsidP="0046493D">
      <w:pPr>
        <w:tabs>
          <w:tab w:val="left" w:pos="2835"/>
        </w:tabs>
      </w:pPr>
    </w:p>
    <w:sectPr w:rsidR="00BC45AA" w:rsidRPr="009738CB" w:rsidSect="008102AE">
      <w:type w:val="continuous"/>
      <w:pgSz w:w="12240" w:h="15840"/>
      <w:pgMar w:top="1411" w:right="1411" w:bottom="1411"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18B" w:rsidRDefault="0074018B" w:rsidP="003D2D5B">
      <w:r>
        <w:separator/>
      </w:r>
    </w:p>
  </w:endnote>
  <w:endnote w:type="continuationSeparator" w:id="0">
    <w:p w:rsidR="0074018B" w:rsidRDefault="0074018B" w:rsidP="003D2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899" w:rsidRDefault="0043689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36899" w:rsidRDefault="0043689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4926211"/>
      <w:docPartObj>
        <w:docPartGallery w:val="Page Numbers (Bottom of Page)"/>
        <w:docPartUnique/>
      </w:docPartObj>
    </w:sdtPr>
    <w:sdtEndPr>
      <w:rPr>
        <w:noProof/>
      </w:rPr>
    </w:sdtEndPr>
    <w:sdtContent>
      <w:p w:rsidR="00436899" w:rsidRDefault="00436899" w:rsidP="00B67662">
        <w:pPr>
          <w:pStyle w:val="Footer"/>
          <w:pBdr>
            <w:bottom w:val="single" w:sz="6" w:space="1" w:color="auto"/>
          </w:pBdr>
          <w:jc w:val="right"/>
        </w:pPr>
      </w:p>
      <w:p w:rsidR="00436899" w:rsidRDefault="00436899">
        <w:pPr>
          <w:pStyle w:val="Footer"/>
          <w:jc w:val="right"/>
        </w:pPr>
      </w:p>
      <w:p w:rsidR="00436899" w:rsidRDefault="00436899">
        <w:pPr>
          <w:pStyle w:val="Footer"/>
          <w:jc w:val="right"/>
        </w:pPr>
        <w:r>
          <w:rPr>
            <w:noProof/>
            <w:lang w:val="en-CA" w:eastAsia="en-CA"/>
          </w:rPr>
          <w:drawing>
            <wp:anchor distT="0" distB="0" distL="114300" distR="114300" simplePos="0" relativeHeight="251658240" behindDoc="0" locked="0" layoutInCell="1" allowOverlap="1" wp14:anchorId="1248E562" wp14:editId="11949F3F">
              <wp:simplePos x="0" y="0"/>
              <wp:positionH relativeFrom="column">
                <wp:posOffset>5952490</wp:posOffset>
              </wp:positionH>
              <wp:positionV relativeFrom="paragraph">
                <wp:posOffset>-172720</wp:posOffset>
              </wp:positionV>
              <wp:extent cx="609600" cy="457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anchor>
          </w:drawing>
        </w:r>
        <w:r>
          <w:fldChar w:fldCharType="begin"/>
        </w:r>
        <w:r>
          <w:instrText xml:space="preserve"> PAGE   \* MERGEFORMAT </w:instrText>
        </w:r>
        <w:r>
          <w:fldChar w:fldCharType="separate"/>
        </w:r>
        <w:r w:rsidR="003F2A8B">
          <w:rPr>
            <w:noProof/>
          </w:rPr>
          <w:t>20</w:t>
        </w:r>
        <w:r>
          <w:rPr>
            <w:noProof/>
          </w:rPr>
          <w:fldChar w:fldCharType="end"/>
        </w:r>
        <w:r>
          <w:rPr>
            <w:noProof/>
            <w:lang w:val="en-CA"/>
          </w:rPr>
          <w:t xml:space="preserve"> | </w:t>
        </w:r>
      </w:p>
    </w:sdtContent>
  </w:sdt>
  <w:p w:rsidR="00436899" w:rsidRDefault="00436899">
    <w:pPr>
      <w:pStyle w:val="Footer"/>
      <w:ind w:right="360"/>
      <w:rPr>
        <w:rFonts w:ascii="Arial" w:hAnsi="Arial"/>
        <w:color w:val="808080"/>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18B" w:rsidRDefault="0074018B" w:rsidP="003D2D5B">
      <w:r>
        <w:separator/>
      </w:r>
    </w:p>
  </w:footnote>
  <w:footnote w:type="continuationSeparator" w:id="0">
    <w:p w:rsidR="0074018B" w:rsidRDefault="0074018B" w:rsidP="003D2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899" w:rsidRDefault="00436899" w:rsidP="003D2D5B">
    <w:pPr>
      <w:pStyle w:val="Header"/>
      <w:rPr>
        <w:rFonts w:ascii="Arial" w:hAnsi="Arial"/>
        <w:color w:val="999999"/>
        <w:lang w:val="en-US"/>
      </w:rPr>
    </w:pPr>
    <w:r>
      <w:rPr>
        <w:rFonts w:ascii="Arial" w:hAnsi="Arial"/>
        <w:color w:val="999999"/>
        <w:lang w:val="en-US"/>
      </w:rPr>
      <w:t>SOEN 341/4 S Winter 2016</w:t>
    </w:r>
    <w:r>
      <w:rPr>
        <w:rFonts w:ascii="Arial" w:hAnsi="Arial"/>
        <w:color w:val="999999"/>
        <w:lang w:val="en-US"/>
      </w:rPr>
      <w:tab/>
    </w:r>
    <w:r>
      <w:rPr>
        <w:rFonts w:ascii="Arial" w:hAnsi="Arial"/>
        <w:color w:val="999999"/>
        <w:lang w:val="en-US"/>
      </w:rPr>
      <w:tab/>
      <w:t xml:space="preserve">Project Testing and Delivery Document, PD3      </w:t>
    </w:r>
  </w:p>
  <w:p w:rsidR="00436899" w:rsidRDefault="00436899">
    <w:pPr>
      <w:pStyle w:val="Header"/>
      <w:rPr>
        <w:rFonts w:ascii="Arial" w:hAnsi="Arial"/>
        <w:color w:val="999999"/>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7D44A0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rPr>
        <w:rFonts w:ascii="Times New Roman" w:hAnsi="Times New Roman" w:cs="Times New Roman" w:hint="default"/>
        <w:b/>
        <w:i w:val="0"/>
        <w:color w:val="auto"/>
        <w:sz w:val="24"/>
        <w:szCs w:val="24"/>
      </w:rPr>
    </w:lvl>
    <w:lvl w:ilvl="3">
      <w:start w:val="1"/>
      <w:numFmt w:val="decimal"/>
      <w:pStyle w:val="Heading4"/>
      <w:lvlText w:val="%1.%2.%3.%4"/>
      <w:legacy w:legacy="1" w:legacySpace="144" w:legacyIndent="0"/>
      <w:lvlJc w:val="left"/>
      <w:rPr>
        <w:color w:val="3483CA"/>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909BF"/>
    <w:multiLevelType w:val="hybridMultilevel"/>
    <w:tmpl w:val="0AC0E5E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3E045D8"/>
    <w:multiLevelType w:val="hybridMultilevel"/>
    <w:tmpl w:val="CA98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E796C"/>
    <w:multiLevelType w:val="hybridMultilevel"/>
    <w:tmpl w:val="8EBC4E5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79468E8"/>
    <w:multiLevelType w:val="hybridMultilevel"/>
    <w:tmpl w:val="524E0898"/>
    <w:lvl w:ilvl="0" w:tplc="17F6B8B0">
      <w:start w:val="1"/>
      <w:numFmt w:val="decimal"/>
      <w:lvlText w:val="%1."/>
      <w:lvlJc w:val="left"/>
      <w:pPr>
        <w:ind w:left="360" w:hanging="360"/>
      </w:pPr>
      <w:rPr>
        <w:rFonts w:hint="default"/>
        <w:sz w:val="32"/>
        <w:szCs w:val="32"/>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8501053"/>
    <w:multiLevelType w:val="hybridMultilevel"/>
    <w:tmpl w:val="FF2492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C27709"/>
    <w:multiLevelType w:val="hybridMultilevel"/>
    <w:tmpl w:val="EED26C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E562322"/>
    <w:multiLevelType w:val="hybridMultilevel"/>
    <w:tmpl w:val="F2C863A6"/>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0F55666B"/>
    <w:multiLevelType w:val="hybridMultilevel"/>
    <w:tmpl w:val="BD4EDDC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1327196"/>
    <w:multiLevelType w:val="hybridMultilevel"/>
    <w:tmpl w:val="EDEAC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AA54F1"/>
    <w:multiLevelType w:val="hybridMultilevel"/>
    <w:tmpl w:val="08B8EEB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8167A"/>
    <w:multiLevelType w:val="hybridMultilevel"/>
    <w:tmpl w:val="0C22D5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5B7441B"/>
    <w:multiLevelType w:val="hybridMultilevel"/>
    <w:tmpl w:val="F8DA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52419E"/>
    <w:multiLevelType w:val="hybridMultilevel"/>
    <w:tmpl w:val="4FD4D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1C260E81"/>
    <w:multiLevelType w:val="hybridMultilevel"/>
    <w:tmpl w:val="1A020D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CC61E0E"/>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D1139CD"/>
    <w:multiLevelType w:val="hybridMultilevel"/>
    <w:tmpl w:val="514AD3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22124932"/>
    <w:multiLevelType w:val="hybridMultilevel"/>
    <w:tmpl w:val="83F868B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2DD2123"/>
    <w:multiLevelType w:val="hybridMultilevel"/>
    <w:tmpl w:val="D7904344"/>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7E5EC5"/>
    <w:multiLevelType w:val="hybridMultilevel"/>
    <w:tmpl w:val="DEA4D47A"/>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C323B92"/>
    <w:multiLevelType w:val="hybridMultilevel"/>
    <w:tmpl w:val="1A8E0B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D7819C3"/>
    <w:multiLevelType w:val="hybridMultilevel"/>
    <w:tmpl w:val="1D129BAA"/>
    <w:lvl w:ilvl="0" w:tplc="5FEE96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2D9B55FF"/>
    <w:multiLevelType w:val="hybridMultilevel"/>
    <w:tmpl w:val="61ECF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A9775C"/>
    <w:multiLevelType w:val="multilevel"/>
    <w:tmpl w:val="F58CC1D4"/>
    <w:lvl w:ilvl="0">
      <w:start w:val="1"/>
      <w:numFmt w:val="decimal"/>
      <w:lvlText w:val="%1."/>
      <w:lvlJc w:val="left"/>
      <w:pPr>
        <w:ind w:left="720" w:hanging="360"/>
      </w:pPr>
      <w:rPr>
        <w:rFonts w:hint="default"/>
      </w:rPr>
    </w:lvl>
    <w:lvl w:ilvl="1">
      <w:start w:val="1"/>
      <w:numFmt w:val="decimal"/>
      <w:isLgl/>
      <w:lvlText w:val="%1.%2"/>
      <w:lvlJc w:val="left"/>
      <w:pPr>
        <w:ind w:left="1020" w:hanging="660"/>
      </w:pPr>
      <w:rPr>
        <w:rFonts w:hint="default"/>
      </w:rPr>
    </w:lvl>
    <w:lvl w:ilvl="2">
      <w:start w:val="1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2FD64E33"/>
    <w:multiLevelType w:val="multilevel"/>
    <w:tmpl w:val="97B8ECD0"/>
    <w:lvl w:ilvl="0">
      <w:start w:val="1"/>
      <w:numFmt w:val="decimal"/>
      <w:lvlText w:val="%1."/>
      <w:lvlJc w:val="left"/>
      <w:pPr>
        <w:ind w:left="495" w:hanging="49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58743A8"/>
    <w:multiLevelType w:val="multilevel"/>
    <w:tmpl w:val="B7A86090"/>
    <w:lvl w:ilvl="0">
      <w:start w:val="1"/>
      <w:numFmt w:val="decimal"/>
      <w:lvlText w:val="%1"/>
      <w:lvlJc w:val="left"/>
      <w:pPr>
        <w:ind w:left="360" w:hanging="360"/>
      </w:pPr>
      <w:rPr>
        <w:rFonts w:ascii="Times New Roman" w:hAnsi="Times New Roman" w:cs="Times New Roman" w:hint="default"/>
        <w:sz w:val="32"/>
        <w:szCs w:val="32"/>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36546F62"/>
    <w:multiLevelType w:val="hybridMultilevel"/>
    <w:tmpl w:val="24BCB7B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3B363D87"/>
    <w:multiLevelType w:val="hybridMultilevel"/>
    <w:tmpl w:val="55E6C5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3B5B653B"/>
    <w:multiLevelType w:val="hybridMultilevel"/>
    <w:tmpl w:val="130AE7DE"/>
    <w:lvl w:ilvl="0" w:tplc="10090009">
      <w:start w:val="1"/>
      <w:numFmt w:val="bullet"/>
      <w:lvlText w:val=""/>
      <w:lvlJc w:val="left"/>
      <w:pPr>
        <w:ind w:left="2061" w:hanging="360"/>
      </w:pPr>
      <w:rPr>
        <w:rFonts w:ascii="Wingdings" w:hAnsi="Wingdings" w:hint="default"/>
      </w:rPr>
    </w:lvl>
    <w:lvl w:ilvl="1" w:tplc="10090003" w:tentative="1">
      <w:start w:val="1"/>
      <w:numFmt w:val="bullet"/>
      <w:lvlText w:val="o"/>
      <w:lvlJc w:val="left"/>
      <w:pPr>
        <w:ind w:left="2781" w:hanging="360"/>
      </w:pPr>
      <w:rPr>
        <w:rFonts w:ascii="Courier New" w:hAnsi="Courier New" w:cs="Courier New" w:hint="default"/>
      </w:rPr>
    </w:lvl>
    <w:lvl w:ilvl="2" w:tplc="10090005" w:tentative="1">
      <w:start w:val="1"/>
      <w:numFmt w:val="bullet"/>
      <w:lvlText w:val=""/>
      <w:lvlJc w:val="left"/>
      <w:pPr>
        <w:ind w:left="3501" w:hanging="360"/>
      </w:pPr>
      <w:rPr>
        <w:rFonts w:ascii="Wingdings" w:hAnsi="Wingdings" w:hint="default"/>
      </w:rPr>
    </w:lvl>
    <w:lvl w:ilvl="3" w:tplc="10090001" w:tentative="1">
      <w:start w:val="1"/>
      <w:numFmt w:val="bullet"/>
      <w:lvlText w:val=""/>
      <w:lvlJc w:val="left"/>
      <w:pPr>
        <w:ind w:left="4221" w:hanging="360"/>
      </w:pPr>
      <w:rPr>
        <w:rFonts w:ascii="Symbol" w:hAnsi="Symbol" w:hint="default"/>
      </w:rPr>
    </w:lvl>
    <w:lvl w:ilvl="4" w:tplc="10090003" w:tentative="1">
      <w:start w:val="1"/>
      <w:numFmt w:val="bullet"/>
      <w:lvlText w:val="o"/>
      <w:lvlJc w:val="left"/>
      <w:pPr>
        <w:ind w:left="4941" w:hanging="360"/>
      </w:pPr>
      <w:rPr>
        <w:rFonts w:ascii="Courier New" w:hAnsi="Courier New" w:cs="Courier New" w:hint="default"/>
      </w:rPr>
    </w:lvl>
    <w:lvl w:ilvl="5" w:tplc="10090005" w:tentative="1">
      <w:start w:val="1"/>
      <w:numFmt w:val="bullet"/>
      <w:lvlText w:val=""/>
      <w:lvlJc w:val="left"/>
      <w:pPr>
        <w:ind w:left="5661" w:hanging="360"/>
      </w:pPr>
      <w:rPr>
        <w:rFonts w:ascii="Wingdings" w:hAnsi="Wingdings" w:hint="default"/>
      </w:rPr>
    </w:lvl>
    <w:lvl w:ilvl="6" w:tplc="10090001" w:tentative="1">
      <w:start w:val="1"/>
      <w:numFmt w:val="bullet"/>
      <w:lvlText w:val=""/>
      <w:lvlJc w:val="left"/>
      <w:pPr>
        <w:ind w:left="6381" w:hanging="360"/>
      </w:pPr>
      <w:rPr>
        <w:rFonts w:ascii="Symbol" w:hAnsi="Symbol" w:hint="default"/>
      </w:rPr>
    </w:lvl>
    <w:lvl w:ilvl="7" w:tplc="10090003" w:tentative="1">
      <w:start w:val="1"/>
      <w:numFmt w:val="bullet"/>
      <w:lvlText w:val="o"/>
      <w:lvlJc w:val="left"/>
      <w:pPr>
        <w:ind w:left="7101" w:hanging="360"/>
      </w:pPr>
      <w:rPr>
        <w:rFonts w:ascii="Courier New" w:hAnsi="Courier New" w:cs="Courier New" w:hint="default"/>
      </w:rPr>
    </w:lvl>
    <w:lvl w:ilvl="8" w:tplc="10090005" w:tentative="1">
      <w:start w:val="1"/>
      <w:numFmt w:val="bullet"/>
      <w:lvlText w:val=""/>
      <w:lvlJc w:val="left"/>
      <w:pPr>
        <w:ind w:left="7821" w:hanging="360"/>
      </w:pPr>
      <w:rPr>
        <w:rFonts w:ascii="Wingdings" w:hAnsi="Wingdings" w:hint="default"/>
      </w:rPr>
    </w:lvl>
  </w:abstractNum>
  <w:abstractNum w:abstractNumId="29" w15:restartNumberingAfterBreak="0">
    <w:nsid w:val="40D01A6D"/>
    <w:multiLevelType w:val="hybridMultilevel"/>
    <w:tmpl w:val="1862DFF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41B4620C"/>
    <w:multiLevelType w:val="hybridMultilevel"/>
    <w:tmpl w:val="6AC8DDF8"/>
    <w:lvl w:ilvl="0" w:tplc="CF6025A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42B96E52"/>
    <w:multiLevelType w:val="hybridMultilevel"/>
    <w:tmpl w:val="237EE5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4D34047D"/>
    <w:multiLevelType w:val="hybridMultilevel"/>
    <w:tmpl w:val="5644C478"/>
    <w:lvl w:ilvl="0" w:tplc="1009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4F3143DF"/>
    <w:multiLevelType w:val="hybridMultilevel"/>
    <w:tmpl w:val="461AA280"/>
    <w:lvl w:ilvl="0" w:tplc="6734BD00">
      <w:numFmt w:val="bullet"/>
      <w:lvlText w:val="-"/>
      <w:lvlJc w:val="left"/>
      <w:pPr>
        <w:ind w:left="420" w:hanging="360"/>
      </w:pPr>
      <w:rPr>
        <w:rFonts w:ascii="Times New Roman" w:eastAsia="Times New Roman"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4" w15:restartNumberingAfterBreak="0">
    <w:nsid w:val="5126744A"/>
    <w:multiLevelType w:val="hybridMultilevel"/>
    <w:tmpl w:val="0BFC3D0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54307D4F"/>
    <w:multiLevelType w:val="hybridMultilevel"/>
    <w:tmpl w:val="D550141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5D780F84"/>
    <w:multiLevelType w:val="hybridMultilevel"/>
    <w:tmpl w:val="0CBE17B0"/>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293931"/>
    <w:multiLevelType w:val="hybridMultilevel"/>
    <w:tmpl w:val="7AD84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2B911CD"/>
    <w:multiLevelType w:val="hybridMultilevel"/>
    <w:tmpl w:val="4BC2BF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56C3F36"/>
    <w:multiLevelType w:val="hybridMultilevel"/>
    <w:tmpl w:val="8876A7E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8072155"/>
    <w:multiLevelType w:val="hybridMultilevel"/>
    <w:tmpl w:val="736A31D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96A5917"/>
    <w:multiLevelType w:val="hybridMultilevel"/>
    <w:tmpl w:val="824AD0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6A3C3B12"/>
    <w:multiLevelType w:val="hybridMultilevel"/>
    <w:tmpl w:val="D1424B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AE22386"/>
    <w:multiLevelType w:val="hybridMultilevel"/>
    <w:tmpl w:val="25FC8DF2"/>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44" w15:restartNumberingAfterBreak="0">
    <w:nsid w:val="6B9E4C49"/>
    <w:multiLevelType w:val="hybridMultilevel"/>
    <w:tmpl w:val="515A74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F403082"/>
    <w:multiLevelType w:val="hybridMultilevel"/>
    <w:tmpl w:val="5BB6E914"/>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4AC3D60"/>
    <w:multiLevelType w:val="hybridMultilevel"/>
    <w:tmpl w:val="82880252"/>
    <w:lvl w:ilvl="0" w:tplc="1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ED2346"/>
    <w:multiLevelType w:val="hybridMultilevel"/>
    <w:tmpl w:val="5A0A8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9C0F16"/>
    <w:multiLevelType w:val="multilevel"/>
    <w:tmpl w:val="EAF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A25337"/>
    <w:multiLevelType w:val="hybridMultilevel"/>
    <w:tmpl w:val="A1A49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8"/>
  </w:num>
  <w:num w:numId="3">
    <w:abstractNumId w:val="46"/>
  </w:num>
  <w:num w:numId="4">
    <w:abstractNumId w:val="10"/>
  </w:num>
  <w:num w:numId="5">
    <w:abstractNumId w:val="21"/>
  </w:num>
  <w:num w:numId="6">
    <w:abstractNumId w:val="4"/>
  </w:num>
  <w:num w:numId="7">
    <w:abstractNumId w:val="25"/>
  </w:num>
  <w:num w:numId="8">
    <w:abstractNumId w:val="36"/>
  </w:num>
  <w:num w:numId="9">
    <w:abstractNumId w:val="24"/>
  </w:num>
  <w:num w:numId="10">
    <w:abstractNumId w:val="45"/>
  </w:num>
  <w:num w:numId="11">
    <w:abstractNumId w:val="34"/>
  </w:num>
  <w:num w:numId="12">
    <w:abstractNumId w:val="42"/>
  </w:num>
  <w:num w:numId="13">
    <w:abstractNumId w:val="30"/>
  </w:num>
  <w:num w:numId="14">
    <w:abstractNumId w:val="27"/>
  </w:num>
  <w:num w:numId="15">
    <w:abstractNumId w:val="41"/>
  </w:num>
  <w:num w:numId="16">
    <w:abstractNumId w:val="19"/>
  </w:num>
  <w:num w:numId="17">
    <w:abstractNumId w:val="48"/>
  </w:num>
  <w:num w:numId="18">
    <w:abstractNumId w:val="43"/>
  </w:num>
  <w:num w:numId="19">
    <w:abstractNumId w:val="13"/>
  </w:num>
  <w:num w:numId="20">
    <w:abstractNumId w:val="16"/>
  </w:num>
  <w:num w:numId="21">
    <w:abstractNumId w:val="17"/>
  </w:num>
  <w:num w:numId="22">
    <w:abstractNumId w:val="40"/>
  </w:num>
  <w:num w:numId="23">
    <w:abstractNumId w:val="44"/>
  </w:num>
  <w:num w:numId="24">
    <w:abstractNumId w:val="23"/>
  </w:num>
  <w:num w:numId="25">
    <w:abstractNumId w:val="35"/>
  </w:num>
  <w:num w:numId="26">
    <w:abstractNumId w:val="47"/>
  </w:num>
  <w:num w:numId="27">
    <w:abstractNumId w:val="22"/>
  </w:num>
  <w:num w:numId="28">
    <w:abstractNumId w:val="3"/>
  </w:num>
  <w:num w:numId="29">
    <w:abstractNumId w:val="7"/>
  </w:num>
  <w:num w:numId="30">
    <w:abstractNumId w:val="9"/>
  </w:num>
  <w:num w:numId="31">
    <w:abstractNumId w:val="29"/>
  </w:num>
  <w:num w:numId="32">
    <w:abstractNumId w:val="1"/>
  </w:num>
  <w:num w:numId="33">
    <w:abstractNumId w:val="32"/>
  </w:num>
  <w:num w:numId="34">
    <w:abstractNumId w:val="28"/>
  </w:num>
  <w:num w:numId="35">
    <w:abstractNumId w:val="6"/>
  </w:num>
  <w:num w:numId="36">
    <w:abstractNumId w:val="26"/>
  </w:num>
  <w:num w:numId="37">
    <w:abstractNumId w:val="49"/>
  </w:num>
  <w:num w:numId="38">
    <w:abstractNumId w:val="15"/>
  </w:num>
  <w:num w:numId="39">
    <w:abstractNumId w:val="20"/>
  </w:num>
  <w:num w:numId="40">
    <w:abstractNumId w:val="11"/>
  </w:num>
  <w:num w:numId="41">
    <w:abstractNumId w:val="12"/>
  </w:num>
  <w:num w:numId="42">
    <w:abstractNumId w:val="2"/>
  </w:num>
  <w:num w:numId="43">
    <w:abstractNumId w:val="8"/>
  </w:num>
  <w:num w:numId="44">
    <w:abstractNumId w:val="33"/>
  </w:num>
  <w:num w:numId="45">
    <w:abstractNumId w:val="31"/>
  </w:num>
  <w:num w:numId="46">
    <w:abstractNumId w:val="39"/>
  </w:num>
  <w:num w:numId="47">
    <w:abstractNumId w:val="14"/>
  </w:num>
  <w:num w:numId="48">
    <w:abstractNumId w:val="38"/>
  </w:num>
  <w:num w:numId="49">
    <w:abstractNumId w:val="37"/>
  </w:num>
  <w:num w:numId="5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Benderoff">
    <w15:presenceInfo w15:providerId="Windows Live" w15:userId="e2cf805ae7e79c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5B"/>
    <w:rsid w:val="000033A6"/>
    <w:rsid w:val="00031D1B"/>
    <w:rsid w:val="00032A3A"/>
    <w:rsid w:val="000348B3"/>
    <w:rsid w:val="00057ABF"/>
    <w:rsid w:val="00064ED1"/>
    <w:rsid w:val="000656F1"/>
    <w:rsid w:val="00067D32"/>
    <w:rsid w:val="0007099E"/>
    <w:rsid w:val="00073E93"/>
    <w:rsid w:val="0008607F"/>
    <w:rsid w:val="00097BC5"/>
    <w:rsid w:val="000A1C2E"/>
    <w:rsid w:val="000A64EB"/>
    <w:rsid w:val="000B2E8B"/>
    <w:rsid w:val="000B5085"/>
    <w:rsid w:val="000B551B"/>
    <w:rsid w:val="000B7722"/>
    <w:rsid w:val="000D2510"/>
    <w:rsid w:val="000E30DB"/>
    <w:rsid w:val="000E7B10"/>
    <w:rsid w:val="000F4B61"/>
    <w:rsid w:val="000F4E7F"/>
    <w:rsid w:val="00117903"/>
    <w:rsid w:val="00147D27"/>
    <w:rsid w:val="00160DE5"/>
    <w:rsid w:val="0017059B"/>
    <w:rsid w:val="0018303F"/>
    <w:rsid w:val="001957BB"/>
    <w:rsid w:val="001E2294"/>
    <w:rsid w:val="001F3A02"/>
    <w:rsid w:val="00215266"/>
    <w:rsid w:val="00220DEB"/>
    <w:rsid w:val="00285B3A"/>
    <w:rsid w:val="00296ADB"/>
    <w:rsid w:val="002C707D"/>
    <w:rsid w:val="002E5A31"/>
    <w:rsid w:val="00304033"/>
    <w:rsid w:val="00344F1A"/>
    <w:rsid w:val="00355755"/>
    <w:rsid w:val="00362016"/>
    <w:rsid w:val="0038150F"/>
    <w:rsid w:val="00392D92"/>
    <w:rsid w:val="003A08F8"/>
    <w:rsid w:val="003A47BC"/>
    <w:rsid w:val="003A4CED"/>
    <w:rsid w:val="003C0D6A"/>
    <w:rsid w:val="003D2D5B"/>
    <w:rsid w:val="003E3F5E"/>
    <w:rsid w:val="003F0391"/>
    <w:rsid w:val="003F2A8B"/>
    <w:rsid w:val="003F3109"/>
    <w:rsid w:val="00407973"/>
    <w:rsid w:val="00413279"/>
    <w:rsid w:val="00436899"/>
    <w:rsid w:val="00441F0A"/>
    <w:rsid w:val="00445AE4"/>
    <w:rsid w:val="004637BC"/>
    <w:rsid w:val="0046493D"/>
    <w:rsid w:val="0049756D"/>
    <w:rsid w:val="004B5F60"/>
    <w:rsid w:val="004E0A2D"/>
    <w:rsid w:val="00516822"/>
    <w:rsid w:val="005635AC"/>
    <w:rsid w:val="005636D8"/>
    <w:rsid w:val="00573558"/>
    <w:rsid w:val="005945F6"/>
    <w:rsid w:val="005965D8"/>
    <w:rsid w:val="005B1387"/>
    <w:rsid w:val="005B3123"/>
    <w:rsid w:val="005C681E"/>
    <w:rsid w:val="005D154C"/>
    <w:rsid w:val="005D20EF"/>
    <w:rsid w:val="005E0994"/>
    <w:rsid w:val="005E180B"/>
    <w:rsid w:val="005F4BBF"/>
    <w:rsid w:val="00613315"/>
    <w:rsid w:val="00622539"/>
    <w:rsid w:val="006247A5"/>
    <w:rsid w:val="006638EE"/>
    <w:rsid w:val="00680588"/>
    <w:rsid w:val="00686ADC"/>
    <w:rsid w:val="00690F29"/>
    <w:rsid w:val="006A18DB"/>
    <w:rsid w:val="006A65DF"/>
    <w:rsid w:val="006C3099"/>
    <w:rsid w:val="006C5A8A"/>
    <w:rsid w:val="006E0078"/>
    <w:rsid w:val="006E641D"/>
    <w:rsid w:val="006F6A11"/>
    <w:rsid w:val="00707612"/>
    <w:rsid w:val="007239E0"/>
    <w:rsid w:val="0074018B"/>
    <w:rsid w:val="007534B0"/>
    <w:rsid w:val="00771AD9"/>
    <w:rsid w:val="0078513E"/>
    <w:rsid w:val="0078753A"/>
    <w:rsid w:val="00791DAA"/>
    <w:rsid w:val="007C10AE"/>
    <w:rsid w:val="007C5228"/>
    <w:rsid w:val="007C691B"/>
    <w:rsid w:val="007D6B48"/>
    <w:rsid w:val="007F2150"/>
    <w:rsid w:val="007F30BF"/>
    <w:rsid w:val="00805F54"/>
    <w:rsid w:val="008102AE"/>
    <w:rsid w:val="00876D90"/>
    <w:rsid w:val="0089502F"/>
    <w:rsid w:val="00897725"/>
    <w:rsid w:val="00897DB2"/>
    <w:rsid w:val="008B02F7"/>
    <w:rsid w:val="008F4618"/>
    <w:rsid w:val="0091200C"/>
    <w:rsid w:val="009243A7"/>
    <w:rsid w:val="009268E6"/>
    <w:rsid w:val="00947BC5"/>
    <w:rsid w:val="00957104"/>
    <w:rsid w:val="00960CFD"/>
    <w:rsid w:val="009738CB"/>
    <w:rsid w:val="009813C1"/>
    <w:rsid w:val="009822EA"/>
    <w:rsid w:val="009B0601"/>
    <w:rsid w:val="009E03BE"/>
    <w:rsid w:val="009E4A95"/>
    <w:rsid w:val="00A1454F"/>
    <w:rsid w:val="00A340BC"/>
    <w:rsid w:val="00A55633"/>
    <w:rsid w:val="00A767C4"/>
    <w:rsid w:val="00A85AA0"/>
    <w:rsid w:val="00A91A5C"/>
    <w:rsid w:val="00A944AB"/>
    <w:rsid w:val="00A96EF7"/>
    <w:rsid w:val="00AB4C9A"/>
    <w:rsid w:val="00AB75C6"/>
    <w:rsid w:val="00AD3471"/>
    <w:rsid w:val="00AE1BD6"/>
    <w:rsid w:val="00B2049D"/>
    <w:rsid w:val="00B25D5E"/>
    <w:rsid w:val="00B51F55"/>
    <w:rsid w:val="00B67662"/>
    <w:rsid w:val="00B71D67"/>
    <w:rsid w:val="00B800FD"/>
    <w:rsid w:val="00B85FF1"/>
    <w:rsid w:val="00BB7DFC"/>
    <w:rsid w:val="00BC45AA"/>
    <w:rsid w:val="00BE0E6C"/>
    <w:rsid w:val="00BE406C"/>
    <w:rsid w:val="00C004DF"/>
    <w:rsid w:val="00C34747"/>
    <w:rsid w:val="00C41D1D"/>
    <w:rsid w:val="00C81E70"/>
    <w:rsid w:val="00C921D5"/>
    <w:rsid w:val="00CA7F62"/>
    <w:rsid w:val="00CB4A40"/>
    <w:rsid w:val="00CC6DF1"/>
    <w:rsid w:val="00CC751D"/>
    <w:rsid w:val="00CE396E"/>
    <w:rsid w:val="00CF4BF0"/>
    <w:rsid w:val="00D1033F"/>
    <w:rsid w:val="00D1114F"/>
    <w:rsid w:val="00D13AA8"/>
    <w:rsid w:val="00D2006E"/>
    <w:rsid w:val="00D24450"/>
    <w:rsid w:val="00D27501"/>
    <w:rsid w:val="00D30767"/>
    <w:rsid w:val="00D562A9"/>
    <w:rsid w:val="00D74A42"/>
    <w:rsid w:val="00D95185"/>
    <w:rsid w:val="00DA6C85"/>
    <w:rsid w:val="00DF201D"/>
    <w:rsid w:val="00DF2D5E"/>
    <w:rsid w:val="00E32261"/>
    <w:rsid w:val="00E364B5"/>
    <w:rsid w:val="00E36D32"/>
    <w:rsid w:val="00E3721F"/>
    <w:rsid w:val="00E50A2C"/>
    <w:rsid w:val="00E52762"/>
    <w:rsid w:val="00E577BA"/>
    <w:rsid w:val="00E76053"/>
    <w:rsid w:val="00EA4B63"/>
    <w:rsid w:val="00EC0E17"/>
    <w:rsid w:val="00EF5080"/>
    <w:rsid w:val="00EF610C"/>
    <w:rsid w:val="00EF6BC2"/>
    <w:rsid w:val="00F2207E"/>
    <w:rsid w:val="00F31200"/>
    <w:rsid w:val="00F47DA8"/>
    <w:rsid w:val="00F749DE"/>
    <w:rsid w:val="00F83876"/>
    <w:rsid w:val="00F87625"/>
    <w:rsid w:val="00FA29D0"/>
    <w:rsid w:val="00FB4ABE"/>
    <w:rsid w:val="00FD70A7"/>
    <w:rsid w:val="00FE54D5"/>
    <w:rsid w:val="00FF1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7104D4-41FD-4AAB-9793-F6D7A70C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D5B"/>
    <w:pPr>
      <w:spacing w:after="0" w:line="24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qFormat/>
    <w:rsid w:val="003D2D5B"/>
    <w:pPr>
      <w:keepNext/>
      <w:widowControl w:val="0"/>
      <w:numPr>
        <w:numId w:val="1"/>
      </w:numPr>
      <w:spacing w:before="360" w:after="60" w:line="240" w:lineRule="atLeast"/>
      <w:ind w:left="720" w:hanging="720"/>
      <w:outlineLvl w:val="0"/>
    </w:pPr>
    <w:rPr>
      <w:rFonts w:ascii="Arial" w:hAnsi="Arial"/>
      <w:b/>
      <w:szCs w:val="20"/>
      <w:lang w:val="en-US" w:eastAsia="en-US"/>
    </w:rPr>
  </w:style>
  <w:style w:type="paragraph" w:styleId="Heading2">
    <w:name w:val="heading 2"/>
    <w:basedOn w:val="Heading1"/>
    <w:next w:val="Normal"/>
    <w:link w:val="Heading2Char"/>
    <w:qFormat/>
    <w:rsid w:val="003D2D5B"/>
    <w:pPr>
      <w:numPr>
        <w:ilvl w:val="1"/>
      </w:numPr>
      <w:ind w:left="0" w:firstLine="0"/>
      <w:outlineLvl w:val="1"/>
    </w:pPr>
    <w:rPr>
      <w:sz w:val="20"/>
    </w:rPr>
  </w:style>
  <w:style w:type="paragraph" w:styleId="Heading3">
    <w:name w:val="heading 3"/>
    <w:basedOn w:val="Heading1"/>
    <w:next w:val="Normal"/>
    <w:link w:val="Heading3Char"/>
    <w:qFormat/>
    <w:rsid w:val="003D2D5B"/>
    <w:pPr>
      <w:numPr>
        <w:ilvl w:val="2"/>
      </w:numPr>
      <w:outlineLvl w:val="2"/>
    </w:pPr>
    <w:rPr>
      <w:b w:val="0"/>
      <w:i/>
      <w:sz w:val="20"/>
    </w:rPr>
  </w:style>
  <w:style w:type="paragraph" w:styleId="Heading4">
    <w:name w:val="heading 4"/>
    <w:basedOn w:val="Heading1"/>
    <w:next w:val="Normal"/>
    <w:link w:val="Heading4Char"/>
    <w:qFormat/>
    <w:rsid w:val="003D2D5B"/>
    <w:pPr>
      <w:numPr>
        <w:ilvl w:val="3"/>
      </w:numPr>
      <w:outlineLvl w:val="3"/>
    </w:pPr>
    <w:rPr>
      <w:b w:val="0"/>
      <w:sz w:val="20"/>
    </w:rPr>
  </w:style>
  <w:style w:type="paragraph" w:styleId="Heading5">
    <w:name w:val="heading 5"/>
    <w:basedOn w:val="Normal"/>
    <w:next w:val="Normal"/>
    <w:link w:val="Heading5Char"/>
    <w:qFormat/>
    <w:rsid w:val="003D2D5B"/>
    <w:pPr>
      <w:widowControl w:val="0"/>
      <w:numPr>
        <w:ilvl w:val="4"/>
        <w:numId w:val="1"/>
      </w:numPr>
      <w:spacing w:before="240" w:after="60" w:line="240" w:lineRule="atLeast"/>
      <w:ind w:left="2880"/>
      <w:outlineLvl w:val="4"/>
    </w:pPr>
    <w:rPr>
      <w:sz w:val="22"/>
      <w:szCs w:val="20"/>
      <w:lang w:val="en-US" w:eastAsia="en-US"/>
    </w:rPr>
  </w:style>
  <w:style w:type="paragraph" w:styleId="Heading6">
    <w:name w:val="heading 6"/>
    <w:basedOn w:val="Normal"/>
    <w:next w:val="Normal"/>
    <w:link w:val="Heading6Char"/>
    <w:qFormat/>
    <w:rsid w:val="003D2D5B"/>
    <w:pPr>
      <w:widowControl w:val="0"/>
      <w:numPr>
        <w:ilvl w:val="5"/>
        <w:numId w:val="1"/>
      </w:numPr>
      <w:spacing w:before="240" w:after="60" w:line="240" w:lineRule="atLeast"/>
      <w:ind w:left="2880"/>
      <w:outlineLvl w:val="5"/>
    </w:pPr>
    <w:rPr>
      <w:i/>
      <w:sz w:val="22"/>
      <w:szCs w:val="20"/>
      <w:lang w:val="en-US" w:eastAsia="en-US"/>
    </w:rPr>
  </w:style>
  <w:style w:type="paragraph" w:styleId="Heading7">
    <w:name w:val="heading 7"/>
    <w:basedOn w:val="Normal"/>
    <w:next w:val="Normal"/>
    <w:link w:val="Heading7Char"/>
    <w:qFormat/>
    <w:rsid w:val="003D2D5B"/>
    <w:pPr>
      <w:widowControl w:val="0"/>
      <w:numPr>
        <w:ilvl w:val="6"/>
        <w:numId w:val="1"/>
      </w:numPr>
      <w:spacing w:before="240" w:after="60" w:line="240" w:lineRule="atLeast"/>
      <w:ind w:left="2880"/>
      <w:outlineLvl w:val="6"/>
    </w:pPr>
    <w:rPr>
      <w:sz w:val="20"/>
      <w:szCs w:val="20"/>
      <w:lang w:val="en-US" w:eastAsia="en-US"/>
    </w:rPr>
  </w:style>
  <w:style w:type="paragraph" w:styleId="Heading8">
    <w:name w:val="heading 8"/>
    <w:basedOn w:val="Normal"/>
    <w:next w:val="Normal"/>
    <w:link w:val="Heading8Char"/>
    <w:qFormat/>
    <w:rsid w:val="003D2D5B"/>
    <w:pPr>
      <w:widowControl w:val="0"/>
      <w:numPr>
        <w:ilvl w:val="7"/>
        <w:numId w:val="1"/>
      </w:numPr>
      <w:spacing w:before="240" w:after="60" w:line="240" w:lineRule="atLeast"/>
      <w:ind w:left="2880"/>
      <w:outlineLvl w:val="7"/>
    </w:pPr>
    <w:rPr>
      <w:i/>
      <w:sz w:val="20"/>
      <w:szCs w:val="20"/>
      <w:lang w:val="en-US" w:eastAsia="en-US"/>
    </w:rPr>
  </w:style>
  <w:style w:type="paragraph" w:styleId="Heading9">
    <w:name w:val="heading 9"/>
    <w:basedOn w:val="Normal"/>
    <w:next w:val="Normal"/>
    <w:link w:val="Heading9Char"/>
    <w:qFormat/>
    <w:rsid w:val="003D2D5B"/>
    <w:pPr>
      <w:widowControl w:val="0"/>
      <w:numPr>
        <w:ilvl w:val="8"/>
        <w:numId w:val="1"/>
      </w:numPr>
      <w:spacing w:before="240" w:after="60" w:line="240" w:lineRule="atLeast"/>
      <w:ind w:left="2880"/>
      <w:outlineLvl w:val="8"/>
    </w:pPr>
    <w:rPr>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D5B"/>
    <w:rPr>
      <w:rFonts w:ascii="Arial" w:eastAsia="Times New Roman" w:hAnsi="Arial" w:cs="Times New Roman"/>
      <w:b/>
      <w:sz w:val="24"/>
      <w:szCs w:val="20"/>
      <w:lang w:val="en-US"/>
    </w:rPr>
  </w:style>
  <w:style w:type="character" w:customStyle="1" w:styleId="Heading2Char">
    <w:name w:val="Heading 2 Char"/>
    <w:basedOn w:val="DefaultParagraphFont"/>
    <w:link w:val="Heading2"/>
    <w:rsid w:val="003D2D5B"/>
    <w:rPr>
      <w:rFonts w:ascii="Arial" w:eastAsia="Times New Roman" w:hAnsi="Arial" w:cs="Times New Roman"/>
      <w:b/>
      <w:sz w:val="20"/>
      <w:szCs w:val="20"/>
      <w:lang w:val="en-US"/>
    </w:rPr>
  </w:style>
  <w:style w:type="character" w:customStyle="1" w:styleId="Heading3Char">
    <w:name w:val="Heading 3 Char"/>
    <w:basedOn w:val="DefaultParagraphFont"/>
    <w:link w:val="Heading3"/>
    <w:rsid w:val="003D2D5B"/>
    <w:rPr>
      <w:rFonts w:ascii="Arial" w:eastAsia="Times New Roman" w:hAnsi="Arial" w:cs="Times New Roman"/>
      <w:i/>
      <w:sz w:val="20"/>
      <w:szCs w:val="20"/>
      <w:lang w:val="en-US"/>
    </w:rPr>
  </w:style>
  <w:style w:type="character" w:customStyle="1" w:styleId="Heading4Char">
    <w:name w:val="Heading 4 Char"/>
    <w:basedOn w:val="DefaultParagraphFont"/>
    <w:link w:val="Heading4"/>
    <w:rsid w:val="003D2D5B"/>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3D2D5B"/>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3D2D5B"/>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3D2D5B"/>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3D2D5B"/>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3D2D5B"/>
    <w:rPr>
      <w:rFonts w:ascii="Times New Roman" w:eastAsia="Times New Roman" w:hAnsi="Times New Roman" w:cs="Times New Roman"/>
      <w:b/>
      <w:i/>
      <w:sz w:val="18"/>
      <w:szCs w:val="20"/>
      <w:lang w:val="en-US"/>
    </w:rPr>
  </w:style>
  <w:style w:type="paragraph" w:customStyle="1" w:styleId="InfoBlue">
    <w:name w:val="InfoBlue"/>
    <w:basedOn w:val="Normal"/>
    <w:next w:val="BodyText"/>
    <w:autoRedefine/>
    <w:rsid w:val="0078513E"/>
    <w:pPr>
      <w:widowControl w:val="0"/>
      <w:tabs>
        <w:tab w:val="left" w:pos="540"/>
        <w:tab w:val="left" w:pos="1260"/>
      </w:tabs>
      <w:spacing w:after="120" w:line="240" w:lineRule="atLeast"/>
      <w:jc w:val="both"/>
    </w:pPr>
    <w:rPr>
      <w:rFonts w:ascii="Arial" w:hAnsi="Arial"/>
      <w:i/>
      <w:color w:val="0000FF"/>
      <w:sz w:val="20"/>
      <w:lang w:val="en-US"/>
    </w:rPr>
  </w:style>
  <w:style w:type="paragraph" w:styleId="BodyText">
    <w:name w:val="Body Text"/>
    <w:basedOn w:val="Normal"/>
    <w:link w:val="BodyTextChar"/>
    <w:rsid w:val="003D2D5B"/>
    <w:pPr>
      <w:spacing w:after="120"/>
    </w:pPr>
  </w:style>
  <w:style w:type="character" w:customStyle="1" w:styleId="BodyTextChar">
    <w:name w:val="Body Text Char"/>
    <w:basedOn w:val="DefaultParagraphFont"/>
    <w:link w:val="BodyText"/>
    <w:rsid w:val="003D2D5B"/>
    <w:rPr>
      <w:rFonts w:ascii="Times New Roman" w:eastAsia="Times New Roman" w:hAnsi="Times New Roman" w:cs="Times New Roman"/>
      <w:sz w:val="24"/>
      <w:szCs w:val="24"/>
      <w:lang w:val="bg-BG" w:eastAsia="bg-BG"/>
    </w:rPr>
  </w:style>
  <w:style w:type="character" w:customStyle="1" w:styleId="InfoBlueChar">
    <w:name w:val="InfoBlue Char"/>
    <w:rsid w:val="003D2D5B"/>
    <w:rPr>
      <w:i/>
      <w:noProof w:val="0"/>
      <w:color w:val="0000FF"/>
      <w:lang w:val="en-US" w:eastAsia="en-US" w:bidi="ar-SA"/>
    </w:rPr>
  </w:style>
  <w:style w:type="paragraph" w:styleId="NormalWeb">
    <w:name w:val="Normal (Web)"/>
    <w:basedOn w:val="Normal"/>
    <w:uiPriority w:val="99"/>
    <w:rsid w:val="003D2D5B"/>
    <w:pPr>
      <w:spacing w:before="100" w:beforeAutospacing="1" w:after="100" w:afterAutospacing="1"/>
    </w:pPr>
    <w:rPr>
      <w:lang w:val="en-US" w:eastAsia="en-US"/>
    </w:rPr>
  </w:style>
  <w:style w:type="paragraph" w:styleId="Header">
    <w:name w:val="header"/>
    <w:basedOn w:val="Normal"/>
    <w:link w:val="HeaderChar"/>
    <w:uiPriority w:val="99"/>
    <w:rsid w:val="003D2D5B"/>
    <w:pPr>
      <w:tabs>
        <w:tab w:val="center" w:pos="4536"/>
        <w:tab w:val="right" w:pos="9072"/>
      </w:tabs>
    </w:pPr>
  </w:style>
  <w:style w:type="character" w:customStyle="1" w:styleId="HeaderChar">
    <w:name w:val="Header Char"/>
    <w:basedOn w:val="DefaultParagraphFont"/>
    <w:link w:val="Header"/>
    <w:uiPriority w:val="99"/>
    <w:rsid w:val="003D2D5B"/>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rsid w:val="003D2D5B"/>
    <w:pPr>
      <w:tabs>
        <w:tab w:val="center" w:pos="4536"/>
        <w:tab w:val="right" w:pos="9072"/>
      </w:tabs>
    </w:pPr>
  </w:style>
  <w:style w:type="character" w:customStyle="1" w:styleId="FooterChar">
    <w:name w:val="Footer Char"/>
    <w:basedOn w:val="DefaultParagraphFont"/>
    <w:link w:val="Footer"/>
    <w:uiPriority w:val="99"/>
    <w:rsid w:val="003D2D5B"/>
    <w:rPr>
      <w:rFonts w:ascii="Times New Roman" w:eastAsia="Times New Roman" w:hAnsi="Times New Roman" w:cs="Times New Roman"/>
      <w:sz w:val="24"/>
      <w:szCs w:val="24"/>
      <w:lang w:val="bg-BG" w:eastAsia="bg-BG"/>
    </w:rPr>
  </w:style>
  <w:style w:type="character" w:styleId="PageNumber">
    <w:name w:val="page number"/>
    <w:basedOn w:val="DefaultParagraphFont"/>
    <w:rsid w:val="003D2D5B"/>
  </w:style>
  <w:style w:type="paragraph" w:styleId="Title">
    <w:name w:val="Title"/>
    <w:basedOn w:val="Normal"/>
    <w:link w:val="TitleChar"/>
    <w:qFormat/>
    <w:rsid w:val="003D2D5B"/>
    <w:pPr>
      <w:jc w:val="center"/>
    </w:pPr>
    <w:rPr>
      <w:rFonts w:ascii="Arial" w:hAnsi="Arial"/>
      <w:b/>
      <w:sz w:val="28"/>
      <w:lang w:val="en-US"/>
    </w:rPr>
  </w:style>
  <w:style w:type="character" w:customStyle="1" w:styleId="TitleChar">
    <w:name w:val="Title Char"/>
    <w:basedOn w:val="DefaultParagraphFont"/>
    <w:link w:val="Title"/>
    <w:rsid w:val="003D2D5B"/>
    <w:rPr>
      <w:rFonts w:ascii="Arial" w:eastAsia="Times New Roman" w:hAnsi="Arial" w:cs="Times New Roman"/>
      <w:b/>
      <w:sz w:val="28"/>
      <w:szCs w:val="24"/>
      <w:lang w:val="en-US" w:eastAsia="bg-BG"/>
    </w:rPr>
  </w:style>
  <w:style w:type="paragraph" w:styleId="ListParagraph">
    <w:name w:val="List Paragraph"/>
    <w:basedOn w:val="Normal"/>
    <w:uiPriority w:val="34"/>
    <w:qFormat/>
    <w:rsid w:val="00147D27"/>
    <w:pPr>
      <w:spacing w:after="160" w:line="259" w:lineRule="auto"/>
      <w:ind w:left="720"/>
      <w:contextualSpacing/>
    </w:pPr>
    <w:rPr>
      <w:rFonts w:asciiTheme="minorHAnsi" w:eastAsiaTheme="minorHAnsi" w:hAnsiTheme="minorHAnsi" w:cstheme="minorBidi"/>
      <w:sz w:val="22"/>
      <w:szCs w:val="22"/>
      <w:lang w:val="en-US" w:eastAsia="en-US"/>
    </w:rPr>
  </w:style>
  <w:style w:type="table" w:styleId="GridTable4">
    <w:name w:val="Grid Table 4"/>
    <w:basedOn w:val="TableNormal"/>
    <w:uiPriority w:val="49"/>
    <w:rsid w:val="0038150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0F4E7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link w:val="TOC1Char"/>
    <w:autoRedefine/>
    <w:uiPriority w:val="39"/>
    <w:unhideWhenUsed/>
    <w:rsid w:val="000F4E7F"/>
    <w:pPr>
      <w:tabs>
        <w:tab w:val="left" w:pos="480"/>
        <w:tab w:val="right" w:leader="dot" w:pos="9408"/>
      </w:tabs>
      <w:spacing w:after="100"/>
    </w:pPr>
    <w:rPr>
      <w:noProof/>
      <w:sz w:val="32"/>
      <w:szCs w:val="32"/>
    </w:rPr>
  </w:style>
  <w:style w:type="paragraph" w:styleId="TOC2">
    <w:name w:val="toc 2"/>
    <w:basedOn w:val="Normal"/>
    <w:next w:val="Normal"/>
    <w:link w:val="TOC2Char"/>
    <w:autoRedefine/>
    <w:uiPriority w:val="39"/>
    <w:unhideWhenUsed/>
    <w:rsid w:val="000F4E7F"/>
    <w:pPr>
      <w:spacing w:after="100"/>
      <w:ind w:left="240"/>
    </w:pPr>
  </w:style>
  <w:style w:type="paragraph" w:styleId="TOC3">
    <w:name w:val="toc 3"/>
    <w:basedOn w:val="Normal"/>
    <w:next w:val="Normal"/>
    <w:link w:val="TOC3Char"/>
    <w:autoRedefine/>
    <w:uiPriority w:val="39"/>
    <w:unhideWhenUsed/>
    <w:rsid w:val="000F4E7F"/>
    <w:pPr>
      <w:spacing w:after="100"/>
      <w:ind w:left="480"/>
    </w:pPr>
  </w:style>
  <w:style w:type="character" w:styleId="Hyperlink">
    <w:name w:val="Hyperlink"/>
    <w:basedOn w:val="DefaultParagraphFont"/>
    <w:uiPriority w:val="99"/>
    <w:unhideWhenUsed/>
    <w:rsid w:val="000F4E7F"/>
    <w:rPr>
      <w:color w:val="0563C1" w:themeColor="hyperlink"/>
      <w:u w:val="single"/>
    </w:rPr>
  </w:style>
  <w:style w:type="paragraph" w:customStyle="1" w:styleId="Subsubparagraph">
    <w:name w:val="Subsubparagraph"/>
    <w:basedOn w:val="TOC3"/>
    <w:link w:val="SubsubparagraphChar"/>
    <w:qFormat/>
    <w:rsid w:val="00BE406C"/>
    <w:pPr>
      <w:tabs>
        <w:tab w:val="left" w:pos="1320"/>
        <w:tab w:val="right" w:leader="dot" w:pos="9408"/>
      </w:tabs>
    </w:pPr>
    <w:rPr>
      <w:b/>
      <w:noProof/>
      <w:color w:val="2E74B5" w:themeColor="accent1" w:themeShade="BF"/>
      <w:sz w:val="26"/>
      <w:szCs w:val="26"/>
    </w:rPr>
  </w:style>
  <w:style w:type="paragraph" w:customStyle="1" w:styleId="Subparagrapg">
    <w:name w:val="Subparagrapg"/>
    <w:basedOn w:val="TOC2"/>
    <w:link w:val="SubparagrapgChar"/>
    <w:qFormat/>
    <w:rsid w:val="00BE406C"/>
    <w:pPr>
      <w:tabs>
        <w:tab w:val="left" w:pos="880"/>
        <w:tab w:val="right" w:leader="dot" w:pos="9408"/>
      </w:tabs>
    </w:pPr>
    <w:rPr>
      <w:b/>
      <w:noProof/>
      <w:color w:val="1F4E79" w:themeColor="accent1" w:themeShade="80"/>
      <w:sz w:val="28"/>
    </w:rPr>
  </w:style>
  <w:style w:type="character" w:customStyle="1" w:styleId="TOC3Char">
    <w:name w:val="TOC 3 Char"/>
    <w:basedOn w:val="DefaultParagraphFont"/>
    <w:link w:val="TOC3"/>
    <w:uiPriority w:val="39"/>
    <w:rsid w:val="00BE406C"/>
    <w:rPr>
      <w:rFonts w:ascii="Times New Roman" w:eastAsia="Times New Roman" w:hAnsi="Times New Roman" w:cs="Times New Roman"/>
      <w:sz w:val="24"/>
      <w:szCs w:val="24"/>
      <w:lang w:val="bg-BG" w:eastAsia="bg-BG"/>
    </w:rPr>
  </w:style>
  <w:style w:type="character" w:customStyle="1" w:styleId="SubsubparagraphChar">
    <w:name w:val="Subsubparagraph Char"/>
    <w:basedOn w:val="TOC3Char"/>
    <w:link w:val="Subsubparagraph"/>
    <w:rsid w:val="00BE406C"/>
    <w:rPr>
      <w:rFonts w:ascii="Times New Roman" w:eastAsia="Times New Roman" w:hAnsi="Times New Roman" w:cs="Times New Roman"/>
      <w:b/>
      <w:noProof/>
      <w:color w:val="2E74B5" w:themeColor="accent1" w:themeShade="BF"/>
      <w:sz w:val="26"/>
      <w:szCs w:val="26"/>
      <w:lang w:val="bg-BG" w:eastAsia="bg-BG"/>
    </w:rPr>
  </w:style>
  <w:style w:type="paragraph" w:customStyle="1" w:styleId="paragraph">
    <w:name w:val="paragraph"/>
    <w:basedOn w:val="TOC1"/>
    <w:link w:val="paragraphChar"/>
    <w:qFormat/>
    <w:rsid w:val="00BE406C"/>
    <w:rPr>
      <w:b/>
    </w:rPr>
  </w:style>
  <w:style w:type="character" w:customStyle="1" w:styleId="TOC2Char">
    <w:name w:val="TOC 2 Char"/>
    <w:basedOn w:val="DefaultParagraphFont"/>
    <w:link w:val="TOC2"/>
    <w:uiPriority w:val="39"/>
    <w:rsid w:val="00BE406C"/>
    <w:rPr>
      <w:rFonts w:ascii="Times New Roman" w:eastAsia="Times New Roman" w:hAnsi="Times New Roman" w:cs="Times New Roman"/>
      <w:sz w:val="24"/>
      <w:szCs w:val="24"/>
      <w:lang w:val="bg-BG" w:eastAsia="bg-BG"/>
    </w:rPr>
  </w:style>
  <w:style w:type="character" w:customStyle="1" w:styleId="SubparagrapgChar">
    <w:name w:val="Subparagrapg Char"/>
    <w:basedOn w:val="TOC2Char"/>
    <w:link w:val="Subparagrapg"/>
    <w:rsid w:val="00BE406C"/>
    <w:rPr>
      <w:rFonts w:ascii="Times New Roman" w:eastAsia="Times New Roman" w:hAnsi="Times New Roman" w:cs="Times New Roman"/>
      <w:b/>
      <w:noProof/>
      <w:color w:val="1F4E79" w:themeColor="accent1" w:themeShade="80"/>
      <w:sz w:val="28"/>
      <w:szCs w:val="24"/>
      <w:lang w:val="bg-BG" w:eastAsia="bg-BG"/>
    </w:rPr>
  </w:style>
  <w:style w:type="paragraph" w:styleId="TOC4">
    <w:name w:val="toc 4"/>
    <w:basedOn w:val="Normal"/>
    <w:next w:val="Normal"/>
    <w:autoRedefine/>
    <w:uiPriority w:val="39"/>
    <w:unhideWhenUsed/>
    <w:rsid w:val="006A65DF"/>
    <w:pPr>
      <w:spacing w:after="100"/>
      <w:ind w:left="720"/>
    </w:pPr>
  </w:style>
  <w:style w:type="character" w:customStyle="1" w:styleId="TOC1Char">
    <w:name w:val="TOC 1 Char"/>
    <w:basedOn w:val="DefaultParagraphFont"/>
    <w:link w:val="TOC1"/>
    <w:uiPriority w:val="39"/>
    <w:rsid w:val="00BE406C"/>
    <w:rPr>
      <w:rFonts w:ascii="Times New Roman" w:eastAsia="Times New Roman" w:hAnsi="Times New Roman" w:cs="Times New Roman"/>
      <w:noProof/>
      <w:sz w:val="32"/>
      <w:szCs w:val="32"/>
      <w:lang w:val="bg-BG" w:eastAsia="bg-BG"/>
    </w:rPr>
  </w:style>
  <w:style w:type="character" w:customStyle="1" w:styleId="paragraphChar">
    <w:name w:val="paragraph Char"/>
    <w:basedOn w:val="TOC1Char"/>
    <w:link w:val="paragraph"/>
    <w:rsid w:val="00BE406C"/>
    <w:rPr>
      <w:rFonts w:ascii="Times New Roman" w:eastAsia="Times New Roman" w:hAnsi="Times New Roman" w:cs="Times New Roman"/>
      <w:b/>
      <w:noProof/>
      <w:sz w:val="32"/>
      <w:szCs w:val="32"/>
      <w:lang w:val="bg-BG" w:eastAsia="bg-BG"/>
    </w:rPr>
  </w:style>
  <w:style w:type="paragraph" w:customStyle="1" w:styleId="4thlevelsub">
    <w:name w:val="4th level sub"/>
    <w:basedOn w:val="Heading4"/>
    <w:link w:val="4thlevelsubChar"/>
    <w:qFormat/>
    <w:rsid w:val="006A65DF"/>
    <w:rPr>
      <w:rFonts w:ascii="Times New Roman" w:hAnsi="Times New Roman"/>
      <w:b/>
      <w:i/>
      <w:color w:val="3483CA"/>
      <w:sz w:val="24"/>
      <w:szCs w:val="24"/>
    </w:rPr>
  </w:style>
  <w:style w:type="character" w:customStyle="1" w:styleId="4thlevelsubChar">
    <w:name w:val="4th level sub Char"/>
    <w:basedOn w:val="Heading4Char"/>
    <w:link w:val="4thlevelsub"/>
    <w:rsid w:val="006A65DF"/>
    <w:rPr>
      <w:rFonts w:ascii="Times New Roman" w:eastAsia="Times New Roman" w:hAnsi="Times New Roman" w:cs="Times New Roman"/>
      <w:b/>
      <w:i/>
      <w:color w:val="3483CA"/>
      <w:sz w:val="24"/>
      <w:szCs w:val="24"/>
      <w:lang w:val="en-US"/>
    </w:rPr>
  </w:style>
  <w:style w:type="paragraph" w:customStyle="1" w:styleId="numberedsubsub">
    <w:name w:val="numbered subsub"/>
    <w:basedOn w:val="Heading3"/>
    <w:link w:val="numberedsubsubChar"/>
    <w:qFormat/>
    <w:rsid w:val="005636D8"/>
    <w:rPr>
      <w:rFonts w:ascii="Times New Roman" w:hAnsi="Times New Roman"/>
      <w:b/>
      <w:i w:val="0"/>
      <w:color w:val="2E74B5" w:themeColor="accent1" w:themeShade="BF"/>
      <w:sz w:val="26"/>
    </w:rPr>
  </w:style>
  <w:style w:type="character" w:customStyle="1" w:styleId="numberedsubsubChar">
    <w:name w:val="numbered subsub Char"/>
    <w:basedOn w:val="Heading3Char"/>
    <w:link w:val="numberedsubsub"/>
    <w:rsid w:val="005636D8"/>
    <w:rPr>
      <w:rFonts w:ascii="Times New Roman" w:eastAsia="Times New Roman" w:hAnsi="Times New Roman" w:cs="Times New Roman"/>
      <w:b/>
      <w:i w:val="0"/>
      <w:color w:val="2E74B5" w:themeColor="accent1" w:themeShade="BF"/>
      <w:sz w:val="26"/>
      <w:szCs w:val="20"/>
      <w:lang w:val="en-US"/>
    </w:rPr>
  </w:style>
  <w:style w:type="paragraph" w:customStyle="1" w:styleId="numberedsubsubsub">
    <w:name w:val="numbered subsubsub"/>
    <w:basedOn w:val="Heading4"/>
    <w:link w:val="numberedsubsubsubChar"/>
    <w:qFormat/>
    <w:rsid w:val="009B0601"/>
    <w:rPr>
      <w:rFonts w:ascii="Times New Roman" w:hAnsi="Times New Roman"/>
      <w:b/>
      <w:i/>
      <w:color w:val="3483CA"/>
      <w:sz w:val="24"/>
      <w:szCs w:val="24"/>
    </w:rPr>
  </w:style>
  <w:style w:type="character" w:customStyle="1" w:styleId="numberedsubsubsubChar">
    <w:name w:val="numbered subsubsub Char"/>
    <w:basedOn w:val="Heading4Char"/>
    <w:link w:val="numberedsubsubsub"/>
    <w:rsid w:val="009B0601"/>
    <w:rPr>
      <w:rFonts w:ascii="Times New Roman" w:eastAsia="Times New Roman" w:hAnsi="Times New Roman" w:cs="Times New Roman"/>
      <w:b/>
      <w:i/>
      <w:color w:val="3483CA"/>
      <w:sz w:val="24"/>
      <w:szCs w:val="24"/>
      <w:lang w:val="en-US"/>
    </w:rPr>
  </w:style>
  <w:style w:type="table" w:styleId="GridTable4-Accent1">
    <w:name w:val="Grid Table 4 Accent 1"/>
    <w:basedOn w:val="TableNormal"/>
    <w:uiPriority w:val="49"/>
    <w:rsid w:val="00A5563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A55633"/>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51">
    <w:name w:val="Grid Table 4 - Accent 51"/>
    <w:basedOn w:val="TableNormal"/>
    <w:uiPriority w:val="49"/>
    <w:rsid w:val="006638EE"/>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Spacing">
    <w:name w:val="No Spacing"/>
    <w:uiPriority w:val="1"/>
    <w:qFormat/>
    <w:rsid w:val="00E36D32"/>
    <w:pPr>
      <w:spacing w:after="0" w:line="240" w:lineRule="auto"/>
    </w:pPr>
  </w:style>
  <w:style w:type="table" w:styleId="TableGrid">
    <w:name w:val="Table Grid"/>
    <w:basedOn w:val="TableNormal"/>
    <w:uiPriority w:val="39"/>
    <w:rsid w:val="0068058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B71D67"/>
    <w:pPr>
      <w:spacing w:after="100" w:line="259" w:lineRule="auto"/>
      <w:ind w:left="880"/>
    </w:pPr>
    <w:rPr>
      <w:rFonts w:asciiTheme="minorHAnsi" w:eastAsiaTheme="minorEastAsia" w:hAnsiTheme="minorHAnsi" w:cstheme="minorBidi"/>
      <w:sz w:val="22"/>
      <w:szCs w:val="22"/>
      <w:lang w:val="en-CA" w:eastAsia="en-CA"/>
    </w:rPr>
  </w:style>
  <w:style w:type="paragraph" w:styleId="TOC6">
    <w:name w:val="toc 6"/>
    <w:basedOn w:val="Normal"/>
    <w:next w:val="Normal"/>
    <w:autoRedefine/>
    <w:uiPriority w:val="39"/>
    <w:unhideWhenUsed/>
    <w:rsid w:val="00B71D67"/>
    <w:pPr>
      <w:spacing w:after="100" w:line="259" w:lineRule="auto"/>
      <w:ind w:left="1100"/>
    </w:pPr>
    <w:rPr>
      <w:rFonts w:asciiTheme="minorHAnsi" w:eastAsiaTheme="minorEastAsia" w:hAnsiTheme="minorHAnsi" w:cstheme="minorBidi"/>
      <w:sz w:val="22"/>
      <w:szCs w:val="22"/>
      <w:lang w:val="en-CA" w:eastAsia="en-CA"/>
    </w:rPr>
  </w:style>
  <w:style w:type="paragraph" w:styleId="TOC7">
    <w:name w:val="toc 7"/>
    <w:basedOn w:val="Normal"/>
    <w:next w:val="Normal"/>
    <w:autoRedefine/>
    <w:uiPriority w:val="39"/>
    <w:unhideWhenUsed/>
    <w:rsid w:val="00B71D67"/>
    <w:pPr>
      <w:spacing w:after="100" w:line="259"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B71D67"/>
    <w:pPr>
      <w:spacing w:after="100" w:line="259"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B71D67"/>
    <w:pPr>
      <w:spacing w:after="100" w:line="259" w:lineRule="auto"/>
      <w:ind w:left="1760"/>
    </w:pPr>
    <w:rPr>
      <w:rFonts w:asciiTheme="minorHAnsi" w:eastAsiaTheme="minorEastAsia" w:hAnsiTheme="minorHAnsi" w:cstheme="minorBidi"/>
      <w:sz w:val="22"/>
      <w:szCs w:val="22"/>
      <w:lang w:val="en-CA" w:eastAsia="en-CA"/>
    </w:rPr>
  </w:style>
  <w:style w:type="paragraph" w:customStyle="1" w:styleId="numberedsubparagraph">
    <w:name w:val="numbered subparagraph"/>
    <w:basedOn w:val="Heading2"/>
    <w:link w:val="numberedsubparagraphChar"/>
    <w:qFormat/>
    <w:rsid w:val="00D95185"/>
    <w:rPr>
      <w:rFonts w:ascii="Times New Roman" w:hAnsi="Times New Roman"/>
      <w:color w:val="1F4E79" w:themeColor="accent1" w:themeShade="80"/>
      <w:sz w:val="28"/>
      <w:szCs w:val="28"/>
    </w:rPr>
  </w:style>
  <w:style w:type="character" w:customStyle="1" w:styleId="numberedsubparagraphChar">
    <w:name w:val="numbered subparagraph Char"/>
    <w:basedOn w:val="Heading2Char"/>
    <w:link w:val="numberedsubparagraph"/>
    <w:rsid w:val="00D95185"/>
    <w:rPr>
      <w:rFonts w:ascii="Times New Roman" w:eastAsia="Times New Roman" w:hAnsi="Times New Roman" w:cs="Times New Roman"/>
      <w:b/>
      <w:color w:val="1F4E79" w:themeColor="accent1" w:themeShade="80"/>
      <w:sz w:val="28"/>
      <w:szCs w:val="28"/>
      <w:lang w:val="en-US"/>
    </w:rPr>
  </w:style>
  <w:style w:type="paragraph" w:styleId="Caption">
    <w:name w:val="caption"/>
    <w:basedOn w:val="Normal"/>
    <w:next w:val="Normal"/>
    <w:uiPriority w:val="35"/>
    <w:unhideWhenUsed/>
    <w:qFormat/>
    <w:rsid w:val="005635AC"/>
    <w:pPr>
      <w:spacing w:after="200"/>
    </w:pPr>
    <w:rPr>
      <w:rFonts w:asciiTheme="minorHAnsi" w:eastAsiaTheme="minorEastAsia" w:hAnsiTheme="minorHAnsi" w:cstheme="minorBidi"/>
      <w:b/>
      <w:bCs/>
      <w:color w:val="5B9BD5" w:themeColor="accent1"/>
      <w:sz w:val="18"/>
      <w:szCs w:val="18"/>
      <w:lang w:val="en-CA" w:eastAsia="ja-JP"/>
    </w:rPr>
  </w:style>
  <w:style w:type="paragraph" w:customStyle="1" w:styleId="Erin">
    <w:name w:val="Erin"/>
    <w:basedOn w:val="NoSpacing"/>
    <w:link w:val="ErinChar"/>
    <w:qFormat/>
    <w:rsid w:val="009268E6"/>
    <w:rPr>
      <w:rFonts w:ascii="Times New Roman" w:hAnsi="Times New Roman"/>
      <w:sz w:val="24"/>
    </w:rPr>
  </w:style>
  <w:style w:type="character" w:customStyle="1" w:styleId="ErinChar">
    <w:name w:val="Erin Char"/>
    <w:basedOn w:val="DefaultParagraphFont"/>
    <w:link w:val="Erin"/>
    <w:rsid w:val="009268E6"/>
    <w:rPr>
      <w:rFonts w:ascii="Times New Roman" w:hAnsi="Times New Roman"/>
      <w:sz w:val="24"/>
    </w:rPr>
  </w:style>
  <w:style w:type="paragraph" w:styleId="HTMLPreformatted">
    <w:name w:val="HTML Preformatted"/>
    <w:basedOn w:val="Normal"/>
    <w:link w:val="HTMLPreformattedChar"/>
    <w:uiPriority w:val="99"/>
    <w:semiHidden/>
    <w:unhideWhenUsed/>
    <w:rsid w:val="00497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9756D"/>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2C7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07D"/>
    <w:rPr>
      <w:rFonts w:ascii="Segoe UI" w:eastAsia="Times New Roman" w:hAnsi="Segoe UI" w:cs="Segoe UI"/>
      <w:sz w:val="18"/>
      <w:szCs w:val="18"/>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0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AB351-D5EB-4360-949E-110179397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33</Pages>
  <Words>5852</Words>
  <Characters>33358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Della Serra</dc:creator>
  <cp:keywords/>
  <dc:description/>
  <cp:lastModifiedBy>Erin Benderoff</cp:lastModifiedBy>
  <cp:revision>11</cp:revision>
  <cp:lastPrinted>2016-04-05T01:50:00Z</cp:lastPrinted>
  <dcterms:created xsi:type="dcterms:W3CDTF">2016-04-10T20:09:00Z</dcterms:created>
  <dcterms:modified xsi:type="dcterms:W3CDTF">2016-04-11T02:36:00Z</dcterms:modified>
</cp:coreProperties>
</file>